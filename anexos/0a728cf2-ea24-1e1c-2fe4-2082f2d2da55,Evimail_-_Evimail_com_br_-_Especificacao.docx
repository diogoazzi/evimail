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8B5" w:rsidRPr="00241E3A" w:rsidRDefault="004F28B5" w:rsidP="00E7270D">
      <w:pPr>
        <w:pStyle w:val="PrimeiroCabealho"/>
      </w:pPr>
      <w:bookmarkStart w:id="0" w:name="_GoBack"/>
      <w:bookmarkEnd w:id="0"/>
    </w:p>
    <w:p w:rsidR="004F28B5" w:rsidRPr="00241E3A" w:rsidRDefault="004F28B5" w:rsidP="00241E3A">
      <w:pPr>
        <w:rPr>
          <w:rFonts w:ascii="Arial" w:hAnsi="Arial" w:cs="Arial"/>
          <w:sz w:val="28"/>
          <w:szCs w:val="28"/>
        </w:rPr>
      </w:pPr>
    </w:p>
    <w:p w:rsidR="004F28B5" w:rsidRPr="00241E3A" w:rsidRDefault="004F28B5" w:rsidP="00241E3A">
      <w:pPr>
        <w:rPr>
          <w:rFonts w:ascii="Arial" w:hAnsi="Arial" w:cs="Arial"/>
          <w:sz w:val="28"/>
          <w:szCs w:val="28"/>
        </w:rPr>
      </w:pPr>
    </w:p>
    <w:p w:rsidR="004F28B5" w:rsidRPr="00241E3A" w:rsidRDefault="004F28B5" w:rsidP="00241E3A">
      <w:pPr>
        <w:rPr>
          <w:rFonts w:ascii="Arial" w:hAnsi="Arial" w:cs="Arial"/>
          <w:sz w:val="28"/>
          <w:szCs w:val="28"/>
        </w:rPr>
      </w:pPr>
    </w:p>
    <w:p w:rsidR="004F28B5" w:rsidRPr="00241E3A" w:rsidRDefault="004F28B5" w:rsidP="00241E3A">
      <w:pPr>
        <w:rPr>
          <w:rFonts w:ascii="Arial" w:hAnsi="Arial" w:cs="Arial"/>
          <w:sz w:val="28"/>
          <w:szCs w:val="28"/>
        </w:rPr>
      </w:pPr>
    </w:p>
    <w:p w:rsidR="004F28B5" w:rsidRPr="00241E3A" w:rsidRDefault="004F28B5" w:rsidP="00241E3A">
      <w:pPr>
        <w:rPr>
          <w:rFonts w:ascii="Arial" w:hAnsi="Arial" w:cs="Arial"/>
          <w:sz w:val="28"/>
          <w:szCs w:val="28"/>
        </w:rPr>
      </w:pPr>
    </w:p>
    <w:p w:rsidR="004F28B5" w:rsidRPr="00241E3A" w:rsidRDefault="004F28B5" w:rsidP="00241E3A">
      <w:pPr>
        <w:rPr>
          <w:rFonts w:ascii="Arial" w:hAnsi="Arial" w:cs="Arial"/>
          <w:sz w:val="28"/>
          <w:szCs w:val="28"/>
        </w:rPr>
      </w:pPr>
    </w:p>
    <w:p w:rsidR="004F28B5" w:rsidRPr="00241E3A" w:rsidRDefault="004F28B5" w:rsidP="00241E3A">
      <w:pPr>
        <w:rPr>
          <w:rFonts w:ascii="Arial" w:hAnsi="Arial" w:cs="Arial"/>
          <w:sz w:val="28"/>
          <w:szCs w:val="28"/>
        </w:rPr>
      </w:pPr>
    </w:p>
    <w:p w:rsidR="004F28B5" w:rsidRPr="00241E3A" w:rsidRDefault="004F28B5" w:rsidP="00241E3A">
      <w:pPr>
        <w:rPr>
          <w:rFonts w:ascii="Arial" w:hAnsi="Arial" w:cs="Arial"/>
          <w:sz w:val="28"/>
          <w:szCs w:val="28"/>
        </w:rPr>
      </w:pPr>
    </w:p>
    <w:p w:rsidR="004F28B5" w:rsidRPr="00241E3A" w:rsidRDefault="004F28B5" w:rsidP="00241E3A">
      <w:pPr>
        <w:rPr>
          <w:rFonts w:ascii="Arial" w:hAnsi="Arial" w:cs="Arial"/>
          <w:sz w:val="28"/>
          <w:szCs w:val="28"/>
        </w:rPr>
      </w:pPr>
    </w:p>
    <w:p w:rsidR="004F28B5" w:rsidRPr="00241E3A" w:rsidRDefault="004F28B5" w:rsidP="00241E3A">
      <w:pPr>
        <w:rPr>
          <w:rFonts w:ascii="Arial" w:hAnsi="Arial" w:cs="Arial"/>
          <w:sz w:val="28"/>
          <w:szCs w:val="28"/>
        </w:rPr>
      </w:pPr>
    </w:p>
    <w:p w:rsidR="00241E3A" w:rsidRDefault="00241E3A" w:rsidP="00E7270D">
      <w:pPr>
        <w:pStyle w:val="PrimeiroCabealho"/>
      </w:pPr>
    </w:p>
    <w:p w:rsidR="00241E3A" w:rsidRDefault="00241E3A" w:rsidP="00E7270D">
      <w:pPr>
        <w:pStyle w:val="PrimeiroCabealho"/>
      </w:pPr>
    </w:p>
    <w:p w:rsidR="00241E3A" w:rsidRPr="00BC4898" w:rsidRDefault="00241E3A" w:rsidP="00E7270D">
      <w:pPr>
        <w:pStyle w:val="PrimeiroCabealho"/>
      </w:pPr>
    </w:p>
    <w:p w:rsidR="004F28B5" w:rsidRPr="00E7270D" w:rsidRDefault="004F28B5" w:rsidP="00E7270D">
      <w:pPr>
        <w:pStyle w:val="PrimeiroCabealho"/>
      </w:pPr>
      <w:r w:rsidRPr="00E7270D">
        <w:t>Especificação de Requisitos</w:t>
      </w:r>
    </w:p>
    <w:p w:rsidR="00241E3A" w:rsidRPr="00BC4898" w:rsidRDefault="00241E3A" w:rsidP="00241E3A">
      <w:pPr>
        <w:rPr>
          <w:rFonts w:ascii="Arial" w:hAnsi="Arial" w:cs="Arial"/>
          <w:lang w:eastAsia="pt-BR"/>
        </w:rPr>
      </w:pPr>
    </w:p>
    <w:p w:rsidR="00241E3A" w:rsidRPr="00BC4898" w:rsidRDefault="00241E3A" w:rsidP="00241E3A">
      <w:pPr>
        <w:rPr>
          <w:rFonts w:ascii="Arial" w:hAnsi="Arial" w:cs="Arial"/>
          <w:lang w:eastAsia="pt-BR"/>
        </w:rPr>
      </w:pPr>
    </w:p>
    <w:p w:rsidR="00241E3A" w:rsidRPr="00BC4898" w:rsidRDefault="00241E3A" w:rsidP="00241E3A">
      <w:pPr>
        <w:rPr>
          <w:rFonts w:ascii="Arial" w:hAnsi="Arial" w:cs="Arial"/>
          <w:lang w:eastAsia="pt-BR"/>
        </w:rPr>
      </w:pPr>
    </w:p>
    <w:p w:rsidR="00241E3A" w:rsidRPr="00BC4898" w:rsidRDefault="00241E3A" w:rsidP="00241E3A">
      <w:pPr>
        <w:rPr>
          <w:rFonts w:ascii="Arial" w:hAnsi="Arial" w:cs="Arial"/>
          <w:lang w:eastAsia="pt-BR"/>
        </w:rPr>
      </w:pPr>
    </w:p>
    <w:p w:rsidR="00241E3A" w:rsidRDefault="00241E3A" w:rsidP="00241E3A">
      <w:pPr>
        <w:rPr>
          <w:rFonts w:ascii="Arial" w:hAnsi="Arial" w:cs="Arial"/>
          <w:lang w:eastAsia="pt-BR"/>
        </w:rPr>
      </w:pPr>
    </w:p>
    <w:p w:rsidR="00BC4898" w:rsidRDefault="00BC4898" w:rsidP="00241E3A">
      <w:pPr>
        <w:rPr>
          <w:rFonts w:ascii="Arial" w:hAnsi="Arial" w:cs="Arial"/>
          <w:lang w:eastAsia="pt-BR"/>
        </w:rPr>
      </w:pPr>
    </w:p>
    <w:p w:rsidR="00BC4898" w:rsidRPr="00BC4898" w:rsidRDefault="00BC4898" w:rsidP="00241E3A">
      <w:pPr>
        <w:rPr>
          <w:rFonts w:ascii="Arial" w:hAnsi="Arial" w:cs="Arial"/>
          <w:lang w:eastAsia="pt-BR"/>
        </w:rPr>
      </w:pPr>
    </w:p>
    <w:p w:rsidR="00241E3A" w:rsidRPr="00E7270D" w:rsidRDefault="00E841A1" w:rsidP="00BC4898">
      <w:pPr>
        <w:spacing w:line="360" w:lineRule="auto"/>
        <w:rPr>
          <w:rFonts w:asciiTheme="minorHAnsi" w:hAnsiTheme="minorHAnsi" w:cs="Arial"/>
          <w:b/>
          <w:sz w:val="28"/>
          <w:szCs w:val="28"/>
          <w:lang w:eastAsia="pt-BR"/>
        </w:rPr>
      </w:pPr>
      <w:r w:rsidRPr="00E7270D">
        <w:rPr>
          <w:rFonts w:asciiTheme="minorHAnsi" w:hAnsiTheme="minorHAnsi" w:cs="Arial"/>
          <w:b/>
          <w:sz w:val="28"/>
          <w:szCs w:val="28"/>
          <w:lang w:eastAsia="pt-BR"/>
        </w:rPr>
        <w:t>Evimail</w:t>
      </w:r>
    </w:p>
    <w:p w:rsidR="00BC4898" w:rsidRPr="00E7270D" w:rsidRDefault="00E841A1" w:rsidP="00BC4898">
      <w:pPr>
        <w:spacing w:line="360" w:lineRule="auto"/>
        <w:rPr>
          <w:rFonts w:asciiTheme="minorHAnsi" w:hAnsiTheme="minorHAnsi" w:cs="Arial"/>
          <w:b/>
          <w:sz w:val="28"/>
          <w:szCs w:val="28"/>
          <w:lang w:eastAsia="pt-BR"/>
        </w:rPr>
      </w:pPr>
      <w:r w:rsidRPr="00E7270D">
        <w:rPr>
          <w:rFonts w:asciiTheme="minorHAnsi" w:hAnsiTheme="minorHAnsi" w:cs="Arial"/>
          <w:b/>
          <w:sz w:val="28"/>
          <w:szCs w:val="28"/>
          <w:lang w:eastAsia="pt-BR"/>
        </w:rPr>
        <w:t>Evimail.com.br</w:t>
      </w:r>
    </w:p>
    <w:p w:rsidR="004F28B5" w:rsidRPr="00BC4898" w:rsidRDefault="004F28B5" w:rsidP="00241E3A">
      <w:pPr>
        <w:pStyle w:val="Ttulo"/>
        <w:jc w:val="left"/>
        <w:rPr>
          <w:rFonts w:cs="Arial"/>
          <w:sz w:val="28"/>
          <w:szCs w:val="28"/>
        </w:rPr>
      </w:pPr>
    </w:p>
    <w:p w:rsidR="004F28B5" w:rsidRPr="00BC4898" w:rsidRDefault="004F28B5" w:rsidP="00241E3A">
      <w:pPr>
        <w:pStyle w:val="Ttulo"/>
        <w:jc w:val="left"/>
        <w:rPr>
          <w:rFonts w:cs="Arial"/>
          <w:sz w:val="28"/>
          <w:szCs w:val="28"/>
        </w:rPr>
        <w:sectPr w:rsidR="004F28B5" w:rsidRPr="00BC4898" w:rsidSect="00241E3A">
          <w:headerReference w:type="default" r:id="rId9"/>
          <w:headerReference w:type="first" r:id="rId10"/>
          <w:pgSz w:w="11907" w:h="16840" w:code="9"/>
          <w:pgMar w:top="1949" w:right="1417" w:bottom="1418" w:left="1418" w:header="709" w:footer="709" w:gutter="0"/>
          <w:cols w:space="708"/>
          <w:titlePg/>
          <w:docGrid w:linePitch="360"/>
        </w:sectPr>
      </w:pPr>
    </w:p>
    <w:p w:rsidR="004F28B5" w:rsidRPr="00724BE3" w:rsidRDefault="004F28B5">
      <w:pPr>
        <w:pStyle w:val="Ttulo"/>
        <w:rPr>
          <w:rFonts w:asciiTheme="minorHAnsi" w:hAnsiTheme="minorHAnsi" w:cs="Arial"/>
          <w:sz w:val="28"/>
          <w:szCs w:val="28"/>
        </w:rPr>
      </w:pPr>
      <w:smartTag w:uri="schemas-houaiss/mini" w:element="verbetes">
        <w:r w:rsidRPr="00724BE3">
          <w:rPr>
            <w:rFonts w:asciiTheme="minorHAnsi" w:hAnsiTheme="minorHAnsi" w:cs="Arial"/>
            <w:sz w:val="28"/>
            <w:szCs w:val="28"/>
          </w:rPr>
          <w:lastRenderedPageBreak/>
          <w:t>Histórico</w:t>
        </w:r>
      </w:smartTag>
      <w:r w:rsidRPr="00724BE3">
        <w:rPr>
          <w:rFonts w:asciiTheme="minorHAnsi" w:hAnsiTheme="minorHAnsi" w:cs="Arial"/>
          <w:sz w:val="28"/>
          <w:szCs w:val="28"/>
        </w:rPr>
        <w:t xml:space="preserve"> da </w:t>
      </w:r>
      <w:smartTag w:uri="schemas-houaiss/mini" w:element="verbetes">
        <w:r w:rsidRPr="00724BE3">
          <w:rPr>
            <w:rFonts w:asciiTheme="minorHAnsi" w:hAnsiTheme="minorHAnsi" w:cs="Arial"/>
            <w:sz w:val="28"/>
            <w:szCs w:val="28"/>
          </w:rPr>
          <w:t>Revisão</w:t>
        </w:r>
      </w:smartTag>
    </w:p>
    <w:p w:rsidR="004F28B5" w:rsidRPr="00241E3A" w:rsidRDefault="004F28B5">
      <w:pPr>
        <w:rPr>
          <w:rFonts w:ascii="Arial" w:hAnsi="Arial" w:cs="Arial"/>
        </w:rPr>
      </w:pPr>
    </w:p>
    <w:tbl>
      <w:tblPr>
        <w:tblW w:w="849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080"/>
        <w:gridCol w:w="2597"/>
        <w:gridCol w:w="2835"/>
      </w:tblGrid>
      <w:tr w:rsidR="00B15C7F" w:rsidRPr="00724BE3" w:rsidTr="00CA59CD">
        <w:tc>
          <w:tcPr>
            <w:tcW w:w="1980" w:type="dxa"/>
            <w:shd w:val="pct10" w:color="auto" w:fill="FFFFFF"/>
            <w:vAlign w:val="center"/>
          </w:tcPr>
          <w:p w:rsidR="00B15C7F" w:rsidRPr="00724BE3" w:rsidRDefault="00B15C7F" w:rsidP="009A58CB">
            <w:pPr>
              <w:pStyle w:val="Subttulo"/>
              <w:rPr>
                <w:rFonts w:asciiTheme="minorHAnsi" w:hAnsiTheme="minorHAnsi" w:cs="Arial"/>
              </w:rPr>
            </w:pPr>
            <w:smartTag w:uri="schemas-houaiss/mini" w:element="verbetes">
              <w:r w:rsidRPr="00724BE3">
                <w:rPr>
                  <w:rFonts w:asciiTheme="minorHAnsi" w:hAnsiTheme="minorHAnsi" w:cs="Arial"/>
                </w:rPr>
                <w:t>Data</w:t>
              </w:r>
            </w:smartTag>
          </w:p>
        </w:tc>
        <w:tc>
          <w:tcPr>
            <w:tcW w:w="1080" w:type="dxa"/>
            <w:shd w:val="pct10" w:color="auto" w:fill="FFFFFF"/>
          </w:tcPr>
          <w:p w:rsidR="00B15C7F" w:rsidRPr="00724BE3" w:rsidRDefault="00B15C7F" w:rsidP="009A58CB">
            <w:pPr>
              <w:jc w:val="center"/>
              <w:rPr>
                <w:rFonts w:asciiTheme="minorHAnsi" w:hAnsiTheme="minorHAnsi" w:cs="Arial"/>
                <w:b/>
                <w:szCs w:val="20"/>
              </w:rPr>
            </w:pPr>
            <w:smartTag w:uri="schemas-houaiss/mini" w:element="verbetes">
              <w:r w:rsidRPr="00724BE3">
                <w:rPr>
                  <w:rFonts w:asciiTheme="minorHAnsi" w:hAnsiTheme="minorHAnsi" w:cs="Arial"/>
                  <w:b/>
                  <w:szCs w:val="20"/>
                </w:rPr>
                <w:t>Versão</w:t>
              </w:r>
            </w:smartTag>
          </w:p>
        </w:tc>
        <w:tc>
          <w:tcPr>
            <w:tcW w:w="2597" w:type="dxa"/>
            <w:shd w:val="pct10" w:color="auto" w:fill="FFFFFF"/>
            <w:vAlign w:val="center"/>
          </w:tcPr>
          <w:p w:rsidR="00B15C7F" w:rsidRPr="00724BE3" w:rsidRDefault="00B15C7F" w:rsidP="009A58CB">
            <w:pPr>
              <w:jc w:val="center"/>
              <w:rPr>
                <w:rFonts w:asciiTheme="minorHAnsi" w:hAnsiTheme="minorHAnsi" w:cs="Arial"/>
                <w:b/>
                <w:szCs w:val="20"/>
              </w:rPr>
            </w:pPr>
            <w:smartTag w:uri="schemas-houaiss/mini" w:element="verbetes">
              <w:r w:rsidRPr="00724BE3">
                <w:rPr>
                  <w:rFonts w:asciiTheme="minorHAnsi" w:hAnsiTheme="minorHAnsi" w:cs="Arial"/>
                  <w:b/>
                  <w:szCs w:val="20"/>
                </w:rPr>
                <w:t>Descrição</w:t>
              </w:r>
            </w:smartTag>
          </w:p>
        </w:tc>
        <w:tc>
          <w:tcPr>
            <w:tcW w:w="2835" w:type="dxa"/>
            <w:shd w:val="pct10" w:color="auto" w:fill="FFFFFF"/>
          </w:tcPr>
          <w:p w:rsidR="00B15C7F" w:rsidRPr="00724BE3" w:rsidRDefault="00B15C7F" w:rsidP="009A58CB">
            <w:pPr>
              <w:jc w:val="center"/>
              <w:rPr>
                <w:rFonts w:asciiTheme="minorHAnsi" w:hAnsiTheme="minorHAnsi" w:cs="Arial"/>
                <w:b/>
                <w:szCs w:val="20"/>
              </w:rPr>
            </w:pPr>
            <w:smartTag w:uri="schemas-houaiss/mini" w:element="verbetes">
              <w:r w:rsidRPr="00724BE3">
                <w:rPr>
                  <w:rFonts w:asciiTheme="minorHAnsi" w:hAnsiTheme="minorHAnsi" w:cs="Arial"/>
                  <w:b/>
                  <w:szCs w:val="20"/>
                </w:rPr>
                <w:t>Autor</w:t>
              </w:r>
            </w:smartTag>
          </w:p>
        </w:tc>
      </w:tr>
      <w:tr w:rsidR="00CA59CD" w:rsidTr="00910D3C">
        <w:tblPrEx>
          <w:tblLook w:val="04A0" w:firstRow="1" w:lastRow="0" w:firstColumn="1" w:lastColumn="0" w:noHBand="0" w:noVBand="1"/>
        </w:tblPrEx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9CD" w:rsidRDefault="00CA59CD" w:rsidP="00CA59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9CD" w:rsidRDefault="00CA59CD" w:rsidP="00CA59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1BE7" w:rsidRDefault="00D51BE7" w:rsidP="00406D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59CD" w:rsidRDefault="00CA59CD" w:rsidP="00CA59CD">
            <w:pPr>
              <w:jc w:val="center"/>
              <w:rPr>
                <w:rFonts w:ascii="Arial" w:hAnsi="Arial" w:cs="Arial"/>
              </w:rPr>
            </w:pPr>
          </w:p>
        </w:tc>
      </w:tr>
      <w:tr w:rsidR="00B15C7F" w:rsidRPr="008F6B17" w:rsidTr="00CA59CD">
        <w:tc>
          <w:tcPr>
            <w:tcW w:w="1980" w:type="dxa"/>
            <w:vAlign w:val="center"/>
          </w:tcPr>
          <w:p w:rsidR="00B15C7F" w:rsidRPr="008F6B17" w:rsidRDefault="00F86573" w:rsidP="00B307FA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22/06/2010</w:t>
            </w:r>
          </w:p>
        </w:tc>
        <w:tc>
          <w:tcPr>
            <w:tcW w:w="1080" w:type="dxa"/>
          </w:tcPr>
          <w:p w:rsidR="00B15C7F" w:rsidRPr="008F6B17" w:rsidRDefault="00F86573" w:rsidP="00B307FA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1.0</w:t>
            </w:r>
          </w:p>
        </w:tc>
        <w:tc>
          <w:tcPr>
            <w:tcW w:w="2597" w:type="dxa"/>
          </w:tcPr>
          <w:p w:rsidR="00406DE6" w:rsidRPr="008F6B17" w:rsidRDefault="00F86573" w:rsidP="00406DE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Revisão de Requisitos</w:t>
            </w:r>
          </w:p>
        </w:tc>
        <w:tc>
          <w:tcPr>
            <w:tcW w:w="2835" w:type="dxa"/>
          </w:tcPr>
          <w:p w:rsidR="00B15C7F" w:rsidRPr="008F6B17" w:rsidRDefault="00F86573" w:rsidP="00B307FA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Rui Donati</w:t>
            </w:r>
          </w:p>
        </w:tc>
      </w:tr>
      <w:tr w:rsidR="007F5A37" w:rsidRPr="008F6B17" w:rsidTr="006A176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A37" w:rsidRPr="008F6B17" w:rsidRDefault="007F5A37" w:rsidP="005C3EB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A37" w:rsidRPr="008F6B17" w:rsidRDefault="007F5A37" w:rsidP="005C3EB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A37" w:rsidRPr="008F6B17" w:rsidRDefault="007F5A37" w:rsidP="006A176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A37" w:rsidRPr="008F6B17" w:rsidRDefault="007F5A37" w:rsidP="005C3EBE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C0568B" w:rsidRPr="008F6B17" w:rsidTr="006A176C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68B" w:rsidRPr="008F6B17" w:rsidRDefault="00C0568B" w:rsidP="005C3EB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68B" w:rsidRPr="008F6B17" w:rsidRDefault="00C0568B" w:rsidP="005C3EBE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68B" w:rsidRPr="008F6B17" w:rsidRDefault="00C0568B" w:rsidP="006A176C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568B" w:rsidRPr="008F6B17" w:rsidRDefault="00C0568B" w:rsidP="005C3EBE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2C3E30" w:rsidRPr="00293CF1" w:rsidRDefault="002C3E30" w:rsidP="002C3E30">
      <w:pPr>
        <w:pStyle w:val="Ttulo"/>
        <w:rPr>
          <w:rFonts w:asciiTheme="minorHAnsi" w:hAnsiTheme="minorHAnsi" w:cs="Arial"/>
          <w:sz w:val="32"/>
          <w:szCs w:val="32"/>
        </w:rPr>
      </w:pPr>
      <w:r w:rsidRPr="00241E3A">
        <w:rPr>
          <w:rFonts w:cs="Arial"/>
          <w:b w:val="0"/>
        </w:rPr>
        <w:br w:type="page"/>
      </w:r>
      <w:r w:rsidRPr="00293CF1">
        <w:rPr>
          <w:rFonts w:asciiTheme="minorHAnsi" w:hAnsiTheme="minorHAnsi" w:cs="Arial"/>
          <w:sz w:val="32"/>
          <w:szCs w:val="32"/>
        </w:rPr>
        <w:lastRenderedPageBreak/>
        <w:t>ÍNDICE</w:t>
      </w:r>
    </w:p>
    <w:p w:rsidR="008C33ED" w:rsidRPr="00241E3A" w:rsidRDefault="008C33ED" w:rsidP="008C33ED">
      <w:pPr>
        <w:rPr>
          <w:rFonts w:ascii="Arial" w:hAnsi="Arial" w:cs="Arial"/>
        </w:rPr>
      </w:pPr>
      <w:bookmarkStart w:id="1" w:name="_Toc111011450"/>
    </w:p>
    <w:p w:rsidR="00DB3288" w:rsidRDefault="005C3857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rPr>
          <w:rFonts w:ascii="Arial" w:hAnsi="Arial" w:cs="Arial"/>
          <w:b w:val="0"/>
          <w:bCs w:val="0"/>
          <w:caps w:val="0"/>
        </w:rPr>
        <w:fldChar w:fldCharType="begin"/>
      </w:r>
      <w:r w:rsidR="00C129E1">
        <w:rPr>
          <w:rFonts w:ascii="Arial" w:hAnsi="Arial" w:cs="Arial"/>
          <w:b w:val="0"/>
          <w:bCs w:val="0"/>
          <w:caps w:val="0"/>
        </w:rPr>
        <w:instrText xml:space="preserve"> TOC \o "1-4" \h \z \u </w:instrText>
      </w:r>
      <w:r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264988082" w:history="1">
        <w:r w:rsidR="00DB3288" w:rsidRPr="00161E7C">
          <w:rPr>
            <w:rStyle w:val="Hyperlink"/>
            <w:rFonts w:cs="Arial"/>
            <w:noProof/>
          </w:rPr>
          <w:t>1</w:t>
        </w:r>
        <w:r w:rsidR="00DB32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cs="Arial"/>
            <w:noProof/>
          </w:rPr>
          <w:t>Usuários do Produto</w:t>
        </w:r>
        <w:r w:rsidR="00DB3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264988083" w:history="1">
        <w:r w:rsidR="00DB3288" w:rsidRPr="00161E7C">
          <w:rPr>
            <w:rStyle w:val="Hyperlink"/>
            <w:rFonts w:cs="Arial"/>
            <w:noProof/>
          </w:rPr>
          <w:t>2</w:t>
        </w:r>
        <w:r w:rsidR="00DB32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cs="Arial"/>
            <w:noProof/>
          </w:rPr>
          <w:t>Fornecedores e Avaliadores de Requisitos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_Toc264988083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5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264988084" w:history="1">
        <w:r w:rsidR="00DB3288" w:rsidRPr="00161E7C">
          <w:rPr>
            <w:rStyle w:val="Hyperlink"/>
            <w:rFonts w:cs="Arial"/>
            <w:noProof/>
          </w:rPr>
          <w:t>3</w:t>
        </w:r>
        <w:r w:rsidR="00DB32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cs="Arial"/>
            <w:noProof/>
          </w:rPr>
          <w:t>Levantamento de Requisitos do Cliente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_Toc264988084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6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085" w:history="1">
        <w:r w:rsidR="00DB3288" w:rsidRPr="00161E7C">
          <w:rPr>
            <w:rStyle w:val="Hyperlink"/>
            <w:rFonts w:cs="Arial"/>
            <w:noProof/>
          </w:rPr>
          <w:t>3.1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cs="Arial"/>
            <w:noProof/>
          </w:rPr>
          <w:t>Escopo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_Toc264988085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6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086" w:history="1">
        <w:r w:rsidR="00DB3288" w:rsidRPr="00161E7C">
          <w:rPr>
            <w:rStyle w:val="Hyperlink"/>
            <w:rFonts w:cs="Arial"/>
            <w:noProof/>
          </w:rPr>
          <w:t>3.2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cs="Arial"/>
            <w:noProof/>
          </w:rPr>
          <w:t>Lista de Requisitos do Cliente (Alto Nível)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_Toc264988086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6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264988087" w:history="1">
        <w:r w:rsidR="00DB3288" w:rsidRPr="00161E7C">
          <w:rPr>
            <w:rStyle w:val="Hyperlink"/>
            <w:rFonts w:cs="Arial"/>
            <w:noProof/>
          </w:rPr>
          <w:t>4</w:t>
        </w:r>
        <w:r w:rsidR="00DB32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cs="Arial"/>
            <w:noProof/>
          </w:rPr>
          <w:t>Especificação de Requisitos do Produto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_Toc264988087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8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088" w:history="1">
        <w:r w:rsidR="00DB3288" w:rsidRPr="00161E7C">
          <w:rPr>
            <w:rStyle w:val="Hyperlink"/>
            <w:rFonts w:cs="Arial"/>
            <w:noProof/>
          </w:rPr>
          <w:t>4.1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cs="Arial"/>
            <w:noProof/>
          </w:rPr>
          <w:t>Requisitos Funcionais do Produto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_Toc264988088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8</w:t>
        </w:r>
        <w:r w:rsidR="005C3857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089" w:history="1">
        <w:r w:rsidR="00DB3288" w:rsidRPr="00DB3288">
          <w:rPr>
            <w:rStyle w:val="Hyperlink"/>
            <w:rFonts w:cs="Arial"/>
            <w:noProof/>
          </w:rPr>
          <w:t>4.1.1</w:t>
        </w:r>
        <w:r w:rsidR="00DB3288" w:rsidRP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rFonts w:cs="Arial"/>
            <w:noProof/>
          </w:rPr>
          <w:t>Administração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_Toc264988089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8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3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264988090" w:history="1">
        <w:r w:rsidR="00DB3288" w:rsidRPr="00DB3288">
          <w:rPr>
            <w:rStyle w:val="Hyperlink"/>
            <w:rFonts w:cs="Arial"/>
            <w:noProof/>
          </w:rPr>
          <w:t>4.1.1.1</w:t>
        </w:r>
        <w:r w:rsidR="00DB3288" w:rsidRPr="00DB32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rFonts w:cs="Arial"/>
            <w:noProof/>
          </w:rPr>
          <w:t>Acessando a Ferramenta de Administração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_Toc264988090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8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3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264988091" w:history="1">
        <w:r w:rsidR="00DB3288" w:rsidRPr="00DB3288">
          <w:rPr>
            <w:rStyle w:val="Hyperlink"/>
            <w:rFonts w:cs="Arial"/>
            <w:noProof/>
          </w:rPr>
          <w:t>4.1.1.2</w:t>
        </w:r>
        <w:r w:rsidR="00DB3288" w:rsidRPr="00DB32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rFonts w:cs="Arial"/>
            <w:noProof/>
          </w:rPr>
          <w:t>Gerenciando Usuários Administrativos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_Toc264988091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8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3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264988092" w:history="1">
        <w:r w:rsidR="00DB3288" w:rsidRPr="00DB3288">
          <w:rPr>
            <w:rStyle w:val="Hyperlink"/>
            <w:rFonts w:cs="Arial"/>
            <w:noProof/>
          </w:rPr>
          <w:t>4.1.1.3</w:t>
        </w:r>
        <w:r w:rsidR="00DB3288" w:rsidRPr="00DB32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rFonts w:cs="Arial"/>
            <w:noProof/>
          </w:rPr>
          <w:t>Gerenciando Clientes no Site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_Toc264988092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8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3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264988093" w:history="1">
        <w:r w:rsidR="00DB3288" w:rsidRPr="00DB3288">
          <w:rPr>
            <w:rStyle w:val="Hyperlink"/>
            <w:rFonts w:cs="Arial"/>
            <w:noProof/>
          </w:rPr>
          <w:t>4.1.1.4</w:t>
        </w:r>
        <w:r w:rsidR="00DB3288" w:rsidRPr="00DB32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rFonts w:cs="Arial"/>
            <w:noProof/>
          </w:rPr>
          <w:t>Relatórios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_Toc264988093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8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094" w:history="1">
        <w:r w:rsidR="00DB3288" w:rsidRPr="00DB3288">
          <w:rPr>
            <w:rStyle w:val="Hyperlink"/>
            <w:rFonts w:cs="Arial"/>
            <w:noProof/>
          </w:rPr>
          <w:t>4.1.2</w:t>
        </w:r>
        <w:r w:rsidR="00DB3288" w:rsidRP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rFonts w:cs="Arial"/>
            <w:noProof/>
          </w:rPr>
          <w:t>Serviços  Automatizados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_Toc264988094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8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3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264988095" w:history="1">
        <w:r w:rsidR="00DB3288" w:rsidRPr="00DB3288">
          <w:rPr>
            <w:rStyle w:val="Hyperlink"/>
            <w:noProof/>
          </w:rPr>
          <w:t>4.1.2.1</w:t>
        </w:r>
        <w:r w:rsidR="00DB3288" w:rsidRPr="00DB32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noProof/>
          </w:rPr>
          <w:t>Efetivando Cadastro do Usuário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_Toc264988095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8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3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264988096" w:history="1">
        <w:r w:rsidR="00DB3288" w:rsidRPr="00DB3288">
          <w:rPr>
            <w:rStyle w:val="Hyperlink"/>
            <w:noProof/>
          </w:rPr>
          <w:t>4.1.2.2</w:t>
        </w:r>
        <w:r w:rsidR="00DB3288" w:rsidRPr="00DB32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noProof/>
          </w:rPr>
          <w:t>Mantendo Histórico de Emails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_Toc264988096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8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3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264988097" w:history="1">
        <w:r w:rsidR="00DB3288" w:rsidRPr="00DB3288">
          <w:rPr>
            <w:rStyle w:val="Hyperlink"/>
            <w:noProof/>
          </w:rPr>
          <w:t>4.1.2.3</w:t>
        </w:r>
        <w:r w:rsidR="00DB3288" w:rsidRPr="00DB32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noProof/>
          </w:rPr>
          <w:t>Gerando Evidências de Comunicação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_Toc264988097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9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3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264988098" w:history="1">
        <w:r w:rsidR="00DB3288" w:rsidRPr="00DB3288">
          <w:rPr>
            <w:rStyle w:val="Hyperlink"/>
            <w:noProof/>
          </w:rPr>
          <w:t>4.1.2.4</w:t>
        </w:r>
        <w:r w:rsidR="00DB3288" w:rsidRPr="00DB32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noProof/>
          </w:rPr>
          <w:t>Geral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_Toc264988098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9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099" w:history="1">
        <w:r w:rsidR="00DB3288" w:rsidRPr="00DB3288">
          <w:rPr>
            <w:rStyle w:val="Hyperlink"/>
            <w:rFonts w:cs="Arial"/>
            <w:noProof/>
          </w:rPr>
          <w:t>4.1.3</w:t>
        </w:r>
        <w:r w:rsidR="00DB3288" w:rsidRP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rFonts w:cs="Arial"/>
            <w:noProof/>
          </w:rPr>
          <w:t>Website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_Toc264988099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9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3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264988100" w:history="1">
        <w:r w:rsidR="00DB3288" w:rsidRPr="00DB3288">
          <w:rPr>
            <w:rStyle w:val="Hyperlink"/>
            <w:noProof/>
          </w:rPr>
          <w:t>4.1.3.1</w:t>
        </w:r>
        <w:r w:rsidR="00DB3288" w:rsidRPr="00DB32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noProof/>
          </w:rPr>
          <w:t>Navegando Como Visitante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_Toc264988100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9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Pr="00DB3288" w:rsidRDefault="005E2953">
      <w:pPr>
        <w:pStyle w:val="Sumrio3"/>
        <w:tabs>
          <w:tab w:val="left" w:pos="168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n-US"/>
        </w:rPr>
      </w:pPr>
      <w:hyperlink w:anchor="_Toc264988101" w:history="1">
        <w:r w:rsidR="00DB3288" w:rsidRPr="00DB3288">
          <w:rPr>
            <w:rStyle w:val="Hyperlink"/>
            <w:noProof/>
          </w:rPr>
          <w:t>4.1.3.2</w:t>
        </w:r>
        <w:r w:rsidR="00DB3288" w:rsidRPr="00DB328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n-US"/>
          </w:rPr>
          <w:tab/>
        </w:r>
        <w:r w:rsidR="00DB3288" w:rsidRPr="00DB3288">
          <w:rPr>
            <w:rStyle w:val="Hyperlink"/>
            <w:noProof/>
          </w:rPr>
          <w:t>Navegando Como Cliente</w:t>
        </w:r>
        <w:r w:rsidR="00DB3288" w:rsidRPr="00DB3288">
          <w:rPr>
            <w:noProof/>
            <w:webHidden/>
          </w:rPr>
          <w:tab/>
        </w:r>
        <w:r w:rsidR="005C3857" w:rsidRPr="00DB3288">
          <w:rPr>
            <w:noProof/>
            <w:webHidden/>
          </w:rPr>
          <w:fldChar w:fldCharType="begin"/>
        </w:r>
        <w:r w:rsidR="00DB3288" w:rsidRPr="00DB3288">
          <w:rPr>
            <w:noProof/>
            <w:webHidden/>
          </w:rPr>
          <w:instrText xml:space="preserve"> PAGEREF _Toc264988101 \h </w:instrText>
        </w:r>
        <w:r w:rsidR="005C3857" w:rsidRPr="00DB3288">
          <w:rPr>
            <w:noProof/>
            <w:webHidden/>
          </w:rPr>
        </w:r>
        <w:r w:rsidR="005C3857" w:rsidRPr="00DB3288">
          <w:rPr>
            <w:noProof/>
            <w:webHidden/>
          </w:rPr>
          <w:fldChar w:fldCharType="separate"/>
        </w:r>
        <w:r w:rsidR="00DB3288" w:rsidRPr="00DB3288">
          <w:rPr>
            <w:noProof/>
            <w:webHidden/>
          </w:rPr>
          <w:t>10</w:t>
        </w:r>
        <w:r w:rsidR="005C3857" w:rsidRPr="00DB3288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102" w:history="1">
        <w:r w:rsidR="00DB3288" w:rsidRPr="00161E7C">
          <w:rPr>
            <w:rStyle w:val="Hyperlink"/>
            <w:rFonts w:cs="Arial"/>
            <w:noProof/>
          </w:rPr>
          <w:t>4.2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ascii="Arial" w:hAnsi="Arial" w:cs="Arial"/>
            <w:noProof/>
          </w:rPr>
          <w:t>Requisitos Não-Funcionais do Produto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_Toc264988102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11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103" w:history="1">
        <w:r w:rsidR="00DB3288" w:rsidRPr="00161E7C">
          <w:rPr>
            <w:rStyle w:val="Hyperlink"/>
            <w:rFonts w:ascii="Arial" w:hAnsi="Arial" w:cs="Arial"/>
            <w:noProof/>
          </w:rPr>
          <w:t>4.2.1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ascii="Arial" w:hAnsi="Arial" w:cs="Arial"/>
            <w:noProof/>
          </w:rPr>
          <w:t>Requisitos de Qualidade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_Toc264988103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11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104" w:history="1">
        <w:r w:rsidR="00DB3288" w:rsidRPr="00161E7C">
          <w:rPr>
            <w:rStyle w:val="Hyperlink"/>
            <w:rFonts w:ascii="Arial" w:hAnsi="Arial" w:cs="Arial"/>
            <w:noProof/>
          </w:rPr>
          <w:t>4.2.2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ascii="Arial" w:hAnsi="Arial" w:cs="Arial"/>
            <w:noProof/>
          </w:rPr>
          <w:t>Requisitos de Interface com outros sistemas ou software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_Toc264988104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11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105" w:history="1">
        <w:r w:rsidR="00DB3288" w:rsidRPr="00161E7C">
          <w:rPr>
            <w:rStyle w:val="Hyperlink"/>
            <w:rFonts w:ascii="Arial" w:hAnsi="Arial" w:cs="Arial"/>
            <w:noProof/>
          </w:rPr>
          <w:t>4.2.3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ascii="Arial" w:hAnsi="Arial" w:cs="Arial"/>
            <w:noProof/>
          </w:rPr>
          <w:t>Requisitos Tecnológicos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_Toc264988105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12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106" w:history="1">
        <w:r w:rsidR="00DB3288" w:rsidRPr="00161E7C">
          <w:rPr>
            <w:rStyle w:val="Hyperlink"/>
            <w:rFonts w:ascii="Arial" w:hAnsi="Arial" w:cs="Arial"/>
            <w:noProof/>
          </w:rPr>
          <w:t>4.2.4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ascii="Arial" w:hAnsi="Arial" w:cs="Arial"/>
            <w:noProof/>
          </w:rPr>
          <w:t>Requisitos Não-Técnicos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_Toc264988106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12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107" w:history="1">
        <w:r w:rsidR="00DB3288" w:rsidRPr="00161E7C">
          <w:rPr>
            <w:rStyle w:val="Hyperlink"/>
            <w:rFonts w:ascii="Arial" w:hAnsi="Arial" w:cs="Arial"/>
            <w:noProof/>
          </w:rPr>
          <w:t>4.2.5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ascii="Arial" w:hAnsi="Arial" w:cs="Arial"/>
            <w:noProof/>
          </w:rPr>
          <w:t>Requisitos Legais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_Toc264988107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12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108" w:history="1">
        <w:r w:rsidR="00DB3288" w:rsidRPr="00161E7C">
          <w:rPr>
            <w:rStyle w:val="Hyperlink"/>
            <w:rFonts w:cs="Arial"/>
            <w:noProof/>
          </w:rPr>
          <w:t>4.3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ascii="Arial" w:hAnsi="Arial" w:cs="Arial"/>
            <w:noProof/>
          </w:rPr>
          <w:t>Restrições e Limitações do Produto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_Toc264988108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12</w:t>
        </w:r>
        <w:r w:rsidR="005C3857">
          <w:rPr>
            <w:noProof/>
            <w:webHidden/>
          </w:rPr>
          <w:fldChar w:fldCharType="end"/>
        </w:r>
      </w:hyperlink>
    </w:p>
    <w:p w:rsidR="00DB3288" w:rsidRDefault="005E2953">
      <w:pPr>
        <w:pStyle w:val="Sum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264988109" w:history="1">
        <w:r w:rsidR="00DB3288" w:rsidRPr="00161E7C">
          <w:rPr>
            <w:rStyle w:val="Hyperlink"/>
            <w:rFonts w:cs="Arial"/>
            <w:noProof/>
          </w:rPr>
          <w:t>4.4</w:t>
        </w:r>
        <w:r w:rsidR="00DB328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B3288" w:rsidRPr="00161E7C">
          <w:rPr>
            <w:rStyle w:val="Hyperlink"/>
            <w:rFonts w:ascii="Arial" w:hAnsi="Arial" w:cs="Arial"/>
            <w:noProof/>
          </w:rPr>
          <w:t>Suposições que afetam o produto</w:t>
        </w:r>
        <w:r w:rsidR="00DB3288">
          <w:rPr>
            <w:noProof/>
            <w:webHidden/>
          </w:rPr>
          <w:tab/>
        </w:r>
        <w:r w:rsidR="005C3857">
          <w:rPr>
            <w:noProof/>
            <w:webHidden/>
          </w:rPr>
          <w:fldChar w:fldCharType="begin"/>
        </w:r>
        <w:r w:rsidR="00DB3288">
          <w:rPr>
            <w:noProof/>
            <w:webHidden/>
          </w:rPr>
          <w:instrText xml:space="preserve"> PAGEREF _Toc264988109 \h </w:instrText>
        </w:r>
        <w:r w:rsidR="005C3857">
          <w:rPr>
            <w:noProof/>
            <w:webHidden/>
          </w:rPr>
        </w:r>
        <w:r w:rsidR="005C3857">
          <w:rPr>
            <w:noProof/>
            <w:webHidden/>
          </w:rPr>
          <w:fldChar w:fldCharType="separate"/>
        </w:r>
        <w:r w:rsidR="00DB3288">
          <w:rPr>
            <w:noProof/>
            <w:webHidden/>
          </w:rPr>
          <w:t>12</w:t>
        </w:r>
        <w:r w:rsidR="005C3857">
          <w:rPr>
            <w:noProof/>
            <w:webHidden/>
          </w:rPr>
          <w:fldChar w:fldCharType="end"/>
        </w:r>
      </w:hyperlink>
    </w:p>
    <w:p w:rsidR="008C33ED" w:rsidRPr="00241E3A" w:rsidRDefault="005C3857" w:rsidP="00C129E1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  <w:caps/>
          <w:szCs w:val="20"/>
        </w:rPr>
        <w:fldChar w:fldCharType="end"/>
      </w:r>
    </w:p>
    <w:p w:rsidR="00D45EEA" w:rsidRPr="00AE557A" w:rsidRDefault="008C33ED" w:rsidP="00EC60A9">
      <w:pPr>
        <w:pStyle w:val="Ttulo1"/>
        <w:rPr>
          <w:rFonts w:asciiTheme="minorHAnsi" w:hAnsiTheme="minorHAnsi" w:cs="Arial"/>
          <w:sz w:val="24"/>
          <w:szCs w:val="24"/>
        </w:rPr>
      </w:pPr>
      <w:r w:rsidRPr="00241E3A">
        <w:rPr>
          <w:rFonts w:ascii="Arial" w:hAnsi="Arial" w:cs="Arial"/>
          <w:szCs w:val="24"/>
        </w:rPr>
        <w:br w:type="page"/>
      </w:r>
      <w:bookmarkStart w:id="2" w:name="_Toc264988082"/>
      <w:r w:rsidR="00D45EEA" w:rsidRPr="00AE557A">
        <w:rPr>
          <w:rFonts w:asciiTheme="minorHAnsi" w:hAnsiTheme="minorHAnsi" w:cs="Arial"/>
          <w:sz w:val="24"/>
          <w:szCs w:val="24"/>
        </w:rPr>
        <w:lastRenderedPageBreak/>
        <w:t>Usuários do Produto</w:t>
      </w:r>
      <w:bookmarkEnd w:id="2"/>
    </w:p>
    <w:p w:rsidR="0033410D" w:rsidRDefault="0033410D" w:rsidP="00C129E1">
      <w:pPr>
        <w:rPr>
          <w:rFonts w:ascii="Arial" w:hAnsi="Arial" w:cs="Arial"/>
          <w:sz w:val="22"/>
          <w:szCs w:val="22"/>
        </w:rPr>
      </w:pPr>
    </w:p>
    <w:tbl>
      <w:tblPr>
        <w:tblW w:w="893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387"/>
      </w:tblGrid>
      <w:tr w:rsidR="00342719" w:rsidRPr="00AE557A" w:rsidTr="00342719">
        <w:tc>
          <w:tcPr>
            <w:tcW w:w="3544" w:type="dxa"/>
            <w:shd w:val="pct10" w:color="auto" w:fill="FFFFFF"/>
            <w:vAlign w:val="center"/>
          </w:tcPr>
          <w:p w:rsidR="00342719" w:rsidRPr="00AE557A" w:rsidRDefault="00342719" w:rsidP="00506CF7">
            <w:pPr>
              <w:pStyle w:val="Subttulo"/>
              <w:rPr>
                <w:rFonts w:asciiTheme="minorHAnsi" w:hAnsiTheme="minorHAnsi" w:cs="Arial"/>
              </w:rPr>
            </w:pPr>
            <w:r w:rsidRPr="00AE557A">
              <w:rPr>
                <w:rFonts w:asciiTheme="minorHAnsi" w:hAnsiTheme="minorHAnsi" w:cs="Arial"/>
              </w:rPr>
              <w:t>Nome</w:t>
            </w:r>
          </w:p>
        </w:tc>
        <w:tc>
          <w:tcPr>
            <w:tcW w:w="5387" w:type="dxa"/>
            <w:shd w:val="pct10" w:color="auto" w:fill="FFFFFF"/>
            <w:vAlign w:val="center"/>
          </w:tcPr>
          <w:p w:rsidR="00342719" w:rsidRPr="00AE557A" w:rsidRDefault="00342719" w:rsidP="00506CF7">
            <w:pPr>
              <w:jc w:val="center"/>
              <w:rPr>
                <w:rFonts w:asciiTheme="minorHAnsi" w:hAnsiTheme="minorHAnsi" w:cs="Arial"/>
                <w:b/>
                <w:szCs w:val="20"/>
              </w:rPr>
            </w:pPr>
            <w:smartTag w:uri="schemas-houaiss/mini" w:element="verbetes">
              <w:r w:rsidRPr="00AE557A">
                <w:rPr>
                  <w:rFonts w:asciiTheme="minorHAnsi" w:hAnsiTheme="minorHAnsi" w:cs="Arial"/>
                  <w:b/>
                  <w:szCs w:val="20"/>
                </w:rPr>
                <w:t>Descrição</w:t>
              </w:r>
            </w:smartTag>
          </w:p>
        </w:tc>
      </w:tr>
      <w:tr w:rsidR="00342719" w:rsidRPr="00AE557A" w:rsidTr="00342719">
        <w:tblPrEx>
          <w:tblLook w:val="04A0" w:firstRow="1" w:lastRow="0" w:firstColumn="1" w:lastColumn="0" w:noHBand="0" w:noVBand="1"/>
        </w:tblPrEx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2719" w:rsidRPr="00AE557A" w:rsidRDefault="00342719" w:rsidP="00342719">
            <w:pPr>
              <w:rPr>
                <w:rFonts w:asciiTheme="minorHAnsi" w:hAnsiTheme="minorHAnsi" w:cs="Arial"/>
              </w:rPr>
            </w:pPr>
            <w:r w:rsidRPr="00AE557A">
              <w:rPr>
                <w:rFonts w:asciiTheme="minorHAnsi" w:hAnsiTheme="minorHAnsi" w:cs="Arial"/>
              </w:rPr>
              <w:t>Administrador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2719" w:rsidRPr="00AE557A" w:rsidRDefault="00342719" w:rsidP="00342719">
            <w:pPr>
              <w:rPr>
                <w:rFonts w:asciiTheme="minorHAnsi" w:hAnsiTheme="minorHAnsi" w:cs="Arial"/>
              </w:rPr>
            </w:pPr>
            <w:r w:rsidRPr="00AE557A">
              <w:rPr>
                <w:rFonts w:asciiTheme="minorHAnsi" w:hAnsiTheme="minorHAnsi" w:cs="Arial"/>
              </w:rPr>
              <w:t>Usuário que administrará o website através do site de administração.</w:t>
            </w:r>
          </w:p>
        </w:tc>
      </w:tr>
      <w:tr w:rsidR="00342719" w:rsidRPr="00AE557A" w:rsidTr="00342719">
        <w:tc>
          <w:tcPr>
            <w:tcW w:w="3544" w:type="dxa"/>
            <w:vAlign w:val="center"/>
          </w:tcPr>
          <w:p w:rsidR="00342719" w:rsidRPr="00AE557A" w:rsidRDefault="00342719" w:rsidP="00342719">
            <w:pPr>
              <w:rPr>
                <w:rFonts w:asciiTheme="minorHAnsi" w:hAnsiTheme="minorHAnsi" w:cs="Arial"/>
              </w:rPr>
            </w:pPr>
            <w:r w:rsidRPr="00AE557A">
              <w:rPr>
                <w:rFonts w:asciiTheme="minorHAnsi" w:hAnsiTheme="minorHAnsi" w:cs="Arial"/>
              </w:rPr>
              <w:t>Cliente</w:t>
            </w:r>
          </w:p>
        </w:tc>
        <w:tc>
          <w:tcPr>
            <w:tcW w:w="5387" w:type="dxa"/>
            <w:vAlign w:val="center"/>
          </w:tcPr>
          <w:p w:rsidR="00342719" w:rsidRPr="00AE557A" w:rsidRDefault="00342719" w:rsidP="00455CBB">
            <w:pPr>
              <w:rPr>
                <w:rFonts w:asciiTheme="minorHAnsi" w:hAnsiTheme="minorHAnsi" w:cs="Arial"/>
              </w:rPr>
            </w:pPr>
            <w:r w:rsidRPr="00AE557A">
              <w:rPr>
                <w:rFonts w:asciiTheme="minorHAnsi" w:hAnsiTheme="minorHAnsi" w:cs="Arial"/>
              </w:rPr>
              <w:t xml:space="preserve">Usuário cliente que acessará os serviços do site após </w:t>
            </w:r>
            <w:r w:rsidR="00455CBB">
              <w:rPr>
                <w:rFonts w:asciiTheme="minorHAnsi" w:hAnsiTheme="minorHAnsi" w:cs="Arial"/>
              </w:rPr>
              <w:t>autenticação por senha</w:t>
            </w:r>
            <w:r w:rsidRPr="00AE557A">
              <w:rPr>
                <w:rFonts w:asciiTheme="minorHAnsi" w:hAnsiTheme="minorHAnsi" w:cs="Arial"/>
              </w:rPr>
              <w:t>.</w:t>
            </w:r>
          </w:p>
        </w:tc>
      </w:tr>
      <w:tr w:rsidR="00C21619" w:rsidRPr="00AE557A" w:rsidTr="00342719">
        <w:tc>
          <w:tcPr>
            <w:tcW w:w="3544" w:type="dxa"/>
            <w:vAlign w:val="center"/>
          </w:tcPr>
          <w:p w:rsidR="00C21619" w:rsidRPr="00AE557A" w:rsidRDefault="00651EF0" w:rsidP="00342719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Visitante</w:t>
            </w:r>
          </w:p>
        </w:tc>
        <w:tc>
          <w:tcPr>
            <w:tcW w:w="5387" w:type="dxa"/>
            <w:vAlign w:val="center"/>
          </w:tcPr>
          <w:p w:rsidR="00C21619" w:rsidRPr="00AE557A" w:rsidRDefault="003C52A3" w:rsidP="001E1FE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Usuário</w:t>
            </w:r>
            <w:r w:rsidR="00AE557A" w:rsidRPr="00AE557A">
              <w:rPr>
                <w:rFonts w:asciiTheme="minorHAnsi" w:hAnsiTheme="minorHAnsi" w:cs="Arial"/>
              </w:rPr>
              <w:t xml:space="preserve"> </w:t>
            </w:r>
            <w:r w:rsidR="001E1FEA">
              <w:rPr>
                <w:rFonts w:asciiTheme="minorHAnsi" w:hAnsiTheme="minorHAnsi" w:cs="Arial"/>
              </w:rPr>
              <w:t xml:space="preserve">não cadastrado </w:t>
            </w:r>
            <w:r w:rsidR="00651EF0">
              <w:rPr>
                <w:rFonts w:asciiTheme="minorHAnsi" w:hAnsiTheme="minorHAnsi" w:cs="Arial"/>
              </w:rPr>
              <w:t xml:space="preserve">que </w:t>
            </w:r>
            <w:r w:rsidR="001E1FEA">
              <w:rPr>
                <w:rFonts w:asciiTheme="minorHAnsi" w:hAnsiTheme="minorHAnsi" w:cs="Arial"/>
              </w:rPr>
              <w:t>visita o site ou Destinatário</w:t>
            </w:r>
            <w:r w:rsidR="00651EF0">
              <w:rPr>
                <w:rFonts w:asciiTheme="minorHAnsi" w:hAnsiTheme="minorHAnsi" w:cs="Arial"/>
              </w:rPr>
              <w:t xml:space="preserve"> </w:t>
            </w:r>
            <w:r w:rsidR="001E1FEA">
              <w:rPr>
                <w:rFonts w:asciiTheme="minorHAnsi" w:hAnsiTheme="minorHAnsi" w:cs="Arial"/>
              </w:rPr>
              <w:t>das mensagens do Cliente</w:t>
            </w:r>
            <w:r w:rsidR="00AE557A" w:rsidRPr="00AE557A">
              <w:rPr>
                <w:rFonts w:asciiTheme="minorHAnsi" w:hAnsiTheme="minorHAnsi" w:cs="Arial"/>
              </w:rPr>
              <w:t>.</w:t>
            </w:r>
          </w:p>
        </w:tc>
      </w:tr>
    </w:tbl>
    <w:p w:rsidR="00392E5C" w:rsidRPr="003F1900" w:rsidRDefault="00342719" w:rsidP="00C129E1">
      <w:pPr>
        <w:rPr>
          <w:rFonts w:ascii="Arial" w:hAnsi="Arial" w:cs="Arial"/>
          <w:sz w:val="22"/>
          <w:szCs w:val="22"/>
          <w:lang w:val="pt-PT"/>
        </w:rPr>
      </w:pPr>
      <w:r w:rsidRPr="003F1900">
        <w:rPr>
          <w:rFonts w:cs="Arial"/>
          <w:b/>
          <w:lang w:val="pt-PT"/>
        </w:rPr>
        <w:br w:type="page"/>
      </w:r>
    </w:p>
    <w:p w:rsidR="00D45EEA" w:rsidRPr="00AE557A" w:rsidRDefault="00D45EEA" w:rsidP="00EC60A9">
      <w:pPr>
        <w:pStyle w:val="Ttulo1"/>
        <w:rPr>
          <w:rFonts w:asciiTheme="minorHAnsi" w:hAnsiTheme="minorHAnsi" w:cs="Arial"/>
          <w:sz w:val="24"/>
          <w:szCs w:val="24"/>
        </w:rPr>
      </w:pPr>
      <w:bookmarkStart w:id="3" w:name="_Toc264988083"/>
      <w:r w:rsidRPr="00AE557A">
        <w:rPr>
          <w:rFonts w:asciiTheme="minorHAnsi" w:hAnsiTheme="minorHAnsi" w:cs="Arial"/>
          <w:sz w:val="24"/>
          <w:szCs w:val="24"/>
        </w:rPr>
        <w:lastRenderedPageBreak/>
        <w:t>Fornecedores e Avaliadores de Requisitos</w:t>
      </w:r>
      <w:bookmarkEnd w:id="3"/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977"/>
        <w:gridCol w:w="1559"/>
        <w:gridCol w:w="709"/>
      </w:tblGrid>
      <w:tr w:rsidR="00F633AA" w:rsidRPr="00AE557A" w:rsidTr="00C775E9">
        <w:tc>
          <w:tcPr>
            <w:tcW w:w="2622" w:type="dxa"/>
            <w:shd w:val="clear" w:color="auto" w:fill="E0E0E0"/>
          </w:tcPr>
          <w:p w:rsidR="00F633AA" w:rsidRPr="00AE557A" w:rsidRDefault="00F633AA" w:rsidP="00636906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iCs/>
                <w:szCs w:val="20"/>
                <w:lang w:eastAsia="pt-BR"/>
              </w:rPr>
            </w:pPr>
            <w:smartTag w:uri="schemas-houaiss/mini" w:element="verbetes">
              <w:r w:rsidRPr="00AE557A">
                <w:rPr>
                  <w:rFonts w:asciiTheme="minorHAnsi" w:hAnsiTheme="minorHAnsi"/>
                  <w:b/>
                  <w:bCs/>
                  <w:iCs/>
                  <w:szCs w:val="20"/>
                  <w:lang w:eastAsia="pt-BR"/>
                </w:rPr>
                <w:t>Nome</w:t>
              </w:r>
            </w:smartTag>
          </w:p>
        </w:tc>
        <w:tc>
          <w:tcPr>
            <w:tcW w:w="1701" w:type="dxa"/>
            <w:shd w:val="clear" w:color="auto" w:fill="E0E0E0"/>
          </w:tcPr>
          <w:p w:rsidR="00F633AA" w:rsidRPr="00AE557A" w:rsidRDefault="00F633AA" w:rsidP="00636906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b/>
                <w:bCs/>
                <w:iCs/>
                <w:szCs w:val="20"/>
                <w:lang w:eastAsia="pt-BR"/>
              </w:rPr>
              <w:t>Organização</w:t>
            </w:r>
          </w:p>
        </w:tc>
        <w:tc>
          <w:tcPr>
            <w:tcW w:w="2977" w:type="dxa"/>
            <w:shd w:val="clear" w:color="auto" w:fill="E0E0E0"/>
          </w:tcPr>
          <w:p w:rsidR="00F633AA" w:rsidRPr="00AE557A" w:rsidRDefault="00F633AA" w:rsidP="00636906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b/>
                <w:bCs/>
                <w:iCs/>
                <w:szCs w:val="20"/>
                <w:lang w:eastAsia="pt-BR"/>
              </w:rPr>
              <w:t>e-mail</w:t>
            </w:r>
          </w:p>
        </w:tc>
        <w:tc>
          <w:tcPr>
            <w:tcW w:w="1559" w:type="dxa"/>
            <w:shd w:val="clear" w:color="auto" w:fill="E0E0E0"/>
          </w:tcPr>
          <w:p w:rsidR="00F633AA" w:rsidRPr="00AE557A" w:rsidRDefault="00F633AA" w:rsidP="00636906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b/>
                <w:bCs/>
                <w:iCs/>
                <w:szCs w:val="20"/>
                <w:lang w:eastAsia="pt-BR"/>
              </w:rPr>
              <w:t>Telefone</w:t>
            </w:r>
          </w:p>
        </w:tc>
        <w:tc>
          <w:tcPr>
            <w:tcW w:w="709" w:type="dxa"/>
            <w:shd w:val="clear" w:color="auto" w:fill="E0E0E0"/>
          </w:tcPr>
          <w:p w:rsidR="00F633AA" w:rsidRPr="00AE557A" w:rsidRDefault="00F633AA" w:rsidP="00636906">
            <w:pPr>
              <w:spacing w:before="60" w:after="60"/>
              <w:jc w:val="center"/>
              <w:rPr>
                <w:rFonts w:asciiTheme="minorHAnsi" w:hAnsiTheme="minorHAnsi"/>
                <w:b/>
                <w:bCs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b/>
                <w:bCs/>
                <w:iCs/>
                <w:szCs w:val="20"/>
                <w:lang w:eastAsia="pt-BR"/>
              </w:rPr>
              <w:t>F/A</w:t>
            </w:r>
            <w:r w:rsidRPr="00AE557A">
              <w:rPr>
                <w:rFonts w:asciiTheme="minorHAnsi" w:hAnsiTheme="minorHAnsi"/>
                <w:b/>
                <w:bCs/>
                <w:iCs/>
                <w:szCs w:val="20"/>
                <w:vertAlign w:val="superscript"/>
                <w:lang w:eastAsia="pt-BR"/>
              </w:rPr>
              <w:t>*</w:t>
            </w:r>
          </w:p>
        </w:tc>
      </w:tr>
      <w:tr w:rsidR="00F633AA" w:rsidRPr="00AE557A" w:rsidTr="00C775E9">
        <w:tc>
          <w:tcPr>
            <w:tcW w:w="2622" w:type="dxa"/>
          </w:tcPr>
          <w:p w:rsidR="00F633AA" w:rsidRPr="00AE557A" w:rsidRDefault="00A626BF" w:rsidP="00EB481C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iCs/>
                <w:szCs w:val="20"/>
                <w:lang w:eastAsia="pt-BR"/>
              </w:rPr>
              <w:t>Fabio Schenberg Frascino</w:t>
            </w:r>
          </w:p>
          <w:p w:rsidR="00A626BF" w:rsidRPr="00AE557A" w:rsidRDefault="00A626BF" w:rsidP="00EB481C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</w:p>
        </w:tc>
        <w:tc>
          <w:tcPr>
            <w:tcW w:w="1701" w:type="dxa"/>
          </w:tcPr>
          <w:p w:rsidR="00F633AA" w:rsidRPr="00AE557A" w:rsidRDefault="00A626BF" w:rsidP="00C3147E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iCs/>
                <w:szCs w:val="20"/>
                <w:lang w:eastAsia="pt-BR"/>
              </w:rPr>
              <w:t>Evimail</w:t>
            </w:r>
          </w:p>
        </w:tc>
        <w:tc>
          <w:tcPr>
            <w:tcW w:w="2977" w:type="dxa"/>
          </w:tcPr>
          <w:p w:rsidR="00F633AA" w:rsidRPr="00AE557A" w:rsidRDefault="005E2953" w:rsidP="00636906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hyperlink r:id="rId11" w:history="1">
              <w:r w:rsidR="00A626BF" w:rsidRPr="00AE557A">
                <w:rPr>
                  <w:rStyle w:val="Hyperlink"/>
                  <w:rFonts w:asciiTheme="minorHAnsi" w:hAnsiTheme="minorHAnsi"/>
                  <w:iCs/>
                  <w:szCs w:val="20"/>
                  <w:lang w:eastAsia="pt-BR"/>
                </w:rPr>
                <w:t>fabio@uvaia.com.br</w:t>
              </w:r>
            </w:hyperlink>
          </w:p>
        </w:tc>
        <w:tc>
          <w:tcPr>
            <w:tcW w:w="1559" w:type="dxa"/>
          </w:tcPr>
          <w:p w:rsidR="00F633AA" w:rsidRPr="00AE557A" w:rsidRDefault="00A626BF" w:rsidP="00636906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iCs/>
                <w:szCs w:val="20"/>
                <w:lang w:eastAsia="pt-BR"/>
              </w:rPr>
              <w:t>(11)2935-6311</w:t>
            </w:r>
          </w:p>
          <w:p w:rsidR="00A626BF" w:rsidRPr="00AE557A" w:rsidRDefault="00A626BF" w:rsidP="00636906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iCs/>
                <w:szCs w:val="20"/>
                <w:lang w:eastAsia="pt-BR"/>
              </w:rPr>
              <w:t>(11)9878-3822</w:t>
            </w:r>
          </w:p>
        </w:tc>
        <w:tc>
          <w:tcPr>
            <w:tcW w:w="709" w:type="dxa"/>
          </w:tcPr>
          <w:p w:rsidR="00F633AA" w:rsidRPr="00AE557A" w:rsidRDefault="00EB481C" w:rsidP="00636906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iCs/>
                <w:szCs w:val="20"/>
                <w:lang w:eastAsia="pt-BR"/>
              </w:rPr>
              <w:t>F / A</w:t>
            </w:r>
          </w:p>
        </w:tc>
      </w:tr>
      <w:tr w:rsidR="00F633AA" w:rsidRPr="00AE557A" w:rsidTr="00C775E9">
        <w:tc>
          <w:tcPr>
            <w:tcW w:w="2622" w:type="dxa"/>
          </w:tcPr>
          <w:p w:rsidR="00F633AA" w:rsidRPr="00AE557A" w:rsidRDefault="00A626BF" w:rsidP="00636906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iCs/>
                <w:szCs w:val="20"/>
                <w:lang w:eastAsia="pt-BR"/>
              </w:rPr>
              <w:t>Lucas Ribeiro</w:t>
            </w:r>
          </w:p>
        </w:tc>
        <w:tc>
          <w:tcPr>
            <w:tcW w:w="1701" w:type="dxa"/>
          </w:tcPr>
          <w:p w:rsidR="00F633AA" w:rsidRPr="00AE557A" w:rsidRDefault="00A626BF" w:rsidP="00D158A2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iCs/>
                <w:szCs w:val="20"/>
                <w:lang w:eastAsia="pt-BR"/>
              </w:rPr>
              <w:t>Evimail</w:t>
            </w:r>
          </w:p>
        </w:tc>
        <w:tc>
          <w:tcPr>
            <w:tcW w:w="2977" w:type="dxa"/>
          </w:tcPr>
          <w:p w:rsidR="00F633AA" w:rsidRPr="00AE557A" w:rsidRDefault="005E2953" w:rsidP="00636906">
            <w:pPr>
              <w:jc w:val="both"/>
              <w:rPr>
                <w:rFonts w:asciiTheme="minorHAnsi" w:hAnsiTheme="minorHAnsi"/>
                <w:szCs w:val="20"/>
              </w:rPr>
            </w:pPr>
            <w:hyperlink r:id="rId12" w:history="1">
              <w:r w:rsidR="00A626BF" w:rsidRPr="00AE557A">
                <w:rPr>
                  <w:rStyle w:val="Hyperlink"/>
                  <w:rFonts w:asciiTheme="minorHAnsi" w:hAnsiTheme="minorHAnsi"/>
                  <w:szCs w:val="20"/>
                </w:rPr>
                <w:t>lucas.ribeiro@parkstationestacione.com.br</w:t>
              </w:r>
            </w:hyperlink>
          </w:p>
        </w:tc>
        <w:tc>
          <w:tcPr>
            <w:tcW w:w="1559" w:type="dxa"/>
          </w:tcPr>
          <w:p w:rsidR="00F633AA" w:rsidRPr="00AE557A" w:rsidRDefault="00A626BF" w:rsidP="00636906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iCs/>
                <w:szCs w:val="20"/>
                <w:lang w:eastAsia="pt-BR"/>
              </w:rPr>
              <w:t>(11)3722-2313</w:t>
            </w:r>
          </w:p>
          <w:p w:rsidR="00A626BF" w:rsidRPr="00AE557A" w:rsidRDefault="00A626BF" w:rsidP="00A626BF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iCs/>
                <w:szCs w:val="20"/>
                <w:lang w:eastAsia="pt-BR"/>
              </w:rPr>
              <w:t>(11)9916-2392</w:t>
            </w:r>
          </w:p>
        </w:tc>
        <w:tc>
          <w:tcPr>
            <w:tcW w:w="709" w:type="dxa"/>
          </w:tcPr>
          <w:p w:rsidR="00F633AA" w:rsidRPr="00AE557A" w:rsidRDefault="00A626BF" w:rsidP="00C3147E">
            <w:pPr>
              <w:jc w:val="both"/>
              <w:rPr>
                <w:rFonts w:asciiTheme="minorHAnsi" w:hAnsiTheme="minorHAnsi"/>
                <w:iCs/>
                <w:szCs w:val="20"/>
                <w:lang w:eastAsia="pt-BR"/>
              </w:rPr>
            </w:pPr>
            <w:r w:rsidRPr="00AE557A">
              <w:rPr>
                <w:rFonts w:asciiTheme="minorHAnsi" w:hAnsiTheme="minorHAnsi"/>
                <w:iCs/>
                <w:szCs w:val="20"/>
                <w:lang w:eastAsia="pt-BR"/>
              </w:rPr>
              <w:t>F / A</w:t>
            </w:r>
          </w:p>
        </w:tc>
      </w:tr>
    </w:tbl>
    <w:p w:rsidR="00F633AA" w:rsidRDefault="00F633AA" w:rsidP="00F633AA">
      <w:pPr>
        <w:rPr>
          <w:rFonts w:ascii="Arial" w:hAnsi="Arial" w:cs="Arial"/>
          <w:sz w:val="16"/>
          <w:szCs w:val="16"/>
          <w:lang w:eastAsia="pt-BR"/>
        </w:rPr>
      </w:pPr>
    </w:p>
    <w:p w:rsidR="00F633AA" w:rsidRPr="00AE557A" w:rsidRDefault="00F633AA" w:rsidP="00F633AA">
      <w:pPr>
        <w:rPr>
          <w:rFonts w:asciiTheme="minorHAnsi" w:hAnsiTheme="minorHAnsi" w:cs="Arial"/>
          <w:sz w:val="16"/>
          <w:szCs w:val="16"/>
          <w:lang w:eastAsia="pt-BR"/>
        </w:rPr>
      </w:pPr>
      <w:r w:rsidRPr="00AE557A">
        <w:rPr>
          <w:rFonts w:asciiTheme="minorHAnsi" w:hAnsiTheme="minorHAnsi" w:cs="Arial"/>
          <w:sz w:val="16"/>
          <w:szCs w:val="16"/>
          <w:lang w:eastAsia="pt-BR"/>
        </w:rPr>
        <w:t>* F = fornecedor de requisitos / A = Avaliador de requisitos</w:t>
      </w:r>
    </w:p>
    <w:p w:rsidR="00D45EEA" w:rsidRPr="00CF4477" w:rsidRDefault="00392E5C" w:rsidP="00D45EEA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br w:type="page"/>
      </w:r>
    </w:p>
    <w:p w:rsidR="00EC60A9" w:rsidRPr="00C21619" w:rsidRDefault="00EC60A9" w:rsidP="00EC60A9">
      <w:pPr>
        <w:pStyle w:val="Ttulo1"/>
        <w:rPr>
          <w:rFonts w:asciiTheme="minorHAnsi" w:hAnsiTheme="minorHAnsi" w:cs="Arial"/>
          <w:sz w:val="24"/>
          <w:szCs w:val="24"/>
        </w:rPr>
      </w:pPr>
      <w:bookmarkStart w:id="4" w:name="_Toc264988084"/>
      <w:r w:rsidRPr="00C21619">
        <w:rPr>
          <w:rFonts w:asciiTheme="minorHAnsi" w:hAnsiTheme="minorHAnsi" w:cs="Arial"/>
          <w:sz w:val="24"/>
          <w:szCs w:val="24"/>
        </w:rPr>
        <w:lastRenderedPageBreak/>
        <w:t>Levantamento de Requisitos do Cliente</w:t>
      </w:r>
      <w:bookmarkEnd w:id="4"/>
    </w:p>
    <w:p w:rsidR="00F10669" w:rsidRPr="00C21619" w:rsidRDefault="00533FE6" w:rsidP="00C21619">
      <w:pPr>
        <w:pStyle w:val="Ttulo2"/>
        <w:tabs>
          <w:tab w:val="clear" w:pos="720"/>
        </w:tabs>
        <w:rPr>
          <w:rFonts w:asciiTheme="minorHAnsi" w:hAnsiTheme="minorHAnsi" w:cs="Arial"/>
          <w:sz w:val="24"/>
        </w:rPr>
      </w:pPr>
      <w:bookmarkStart w:id="5" w:name="_Toc264988085"/>
      <w:r w:rsidRPr="00C21619">
        <w:rPr>
          <w:rFonts w:asciiTheme="minorHAnsi" w:hAnsiTheme="minorHAnsi" w:cs="Arial"/>
          <w:sz w:val="24"/>
        </w:rPr>
        <w:t>Escopo</w:t>
      </w:r>
      <w:bookmarkEnd w:id="5"/>
    </w:p>
    <w:p w:rsidR="00C21619" w:rsidRDefault="00C21619" w:rsidP="006B1E96">
      <w:pPr>
        <w:ind w:left="720"/>
        <w:rPr>
          <w:rFonts w:ascii="Arial" w:hAnsi="Arial" w:cs="Arial"/>
          <w:szCs w:val="20"/>
        </w:rPr>
      </w:pPr>
    </w:p>
    <w:p w:rsidR="00533FE6" w:rsidRDefault="00533FE6" w:rsidP="006B1E96">
      <w:pPr>
        <w:ind w:left="720"/>
        <w:rPr>
          <w:rFonts w:ascii="Arial" w:hAnsi="Arial" w:cs="Arial"/>
          <w:szCs w:val="20"/>
        </w:rPr>
      </w:pPr>
      <w:r w:rsidRPr="00760BF6">
        <w:rPr>
          <w:rFonts w:ascii="Arial" w:hAnsi="Arial" w:cs="Arial"/>
          <w:szCs w:val="20"/>
        </w:rPr>
        <w:t xml:space="preserve">O escopo do Projeto está </w:t>
      </w:r>
      <w:r w:rsidR="00B75E2E">
        <w:rPr>
          <w:rFonts w:ascii="Arial" w:hAnsi="Arial" w:cs="Arial"/>
          <w:szCs w:val="20"/>
        </w:rPr>
        <w:t>descrito</w:t>
      </w:r>
      <w:r w:rsidRPr="00760BF6">
        <w:rPr>
          <w:rFonts w:ascii="Arial" w:hAnsi="Arial" w:cs="Arial"/>
          <w:szCs w:val="20"/>
        </w:rPr>
        <w:t xml:space="preserve"> no documento </w:t>
      </w:r>
      <w:r w:rsidR="00B75E2E">
        <w:rPr>
          <w:rFonts w:ascii="Arial" w:hAnsi="Arial" w:cs="Arial"/>
          <w:szCs w:val="20"/>
        </w:rPr>
        <w:t>“</w:t>
      </w:r>
      <w:r w:rsidRPr="00760BF6">
        <w:rPr>
          <w:rFonts w:ascii="Arial" w:hAnsi="Arial" w:cs="Arial"/>
          <w:szCs w:val="20"/>
        </w:rPr>
        <w:t>Escopo do Projeto</w:t>
      </w:r>
      <w:r w:rsidR="00B75E2E">
        <w:rPr>
          <w:rFonts w:ascii="Arial" w:hAnsi="Arial" w:cs="Arial"/>
          <w:szCs w:val="20"/>
        </w:rPr>
        <w:t>”.</w:t>
      </w:r>
      <w:r w:rsidRPr="00760BF6">
        <w:rPr>
          <w:rFonts w:ascii="Arial" w:hAnsi="Arial" w:cs="Arial"/>
          <w:szCs w:val="20"/>
        </w:rPr>
        <w:t xml:space="preserve"> </w:t>
      </w:r>
    </w:p>
    <w:p w:rsidR="00F10669" w:rsidRPr="00C21619" w:rsidRDefault="00533FE6" w:rsidP="00C21619">
      <w:pPr>
        <w:pStyle w:val="Ttulo2"/>
        <w:tabs>
          <w:tab w:val="clear" w:pos="720"/>
        </w:tabs>
        <w:rPr>
          <w:rFonts w:asciiTheme="minorHAnsi" w:hAnsiTheme="minorHAnsi" w:cs="Arial"/>
          <w:sz w:val="24"/>
        </w:rPr>
      </w:pPr>
      <w:bookmarkStart w:id="6" w:name="_Toc264988086"/>
      <w:r w:rsidRPr="00C21619">
        <w:rPr>
          <w:rFonts w:asciiTheme="minorHAnsi" w:hAnsiTheme="minorHAnsi" w:cs="Arial"/>
          <w:sz w:val="24"/>
        </w:rPr>
        <w:t>Lista de Requisitos do C</w:t>
      </w:r>
      <w:r w:rsidR="001D1DD8" w:rsidRPr="00C21619">
        <w:rPr>
          <w:rFonts w:asciiTheme="minorHAnsi" w:hAnsiTheme="minorHAnsi" w:cs="Arial"/>
          <w:sz w:val="24"/>
        </w:rPr>
        <w:t>l</w:t>
      </w:r>
      <w:r w:rsidRPr="00C21619">
        <w:rPr>
          <w:rFonts w:asciiTheme="minorHAnsi" w:hAnsiTheme="minorHAnsi" w:cs="Arial"/>
          <w:sz w:val="24"/>
        </w:rPr>
        <w:t>iente</w:t>
      </w:r>
      <w:r w:rsidR="00506F5C" w:rsidRPr="00C21619">
        <w:rPr>
          <w:rFonts w:asciiTheme="minorHAnsi" w:hAnsiTheme="minorHAnsi" w:cs="Arial"/>
          <w:sz w:val="24"/>
        </w:rPr>
        <w:t xml:space="preserve"> (</w:t>
      </w:r>
      <w:r w:rsidR="00516B40">
        <w:rPr>
          <w:rFonts w:asciiTheme="minorHAnsi" w:hAnsiTheme="minorHAnsi" w:cs="Arial"/>
          <w:sz w:val="24"/>
        </w:rPr>
        <w:t>A</w:t>
      </w:r>
      <w:r w:rsidR="00506F5C" w:rsidRPr="00C21619">
        <w:rPr>
          <w:rFonts w:asciiTheme="minorHAnsi" w:hAnsiTheme="minorHAnsi" w:cs="Arial"/>
          <w:sz w:val="24"/>
        </w:rPr>
        <w:t xml:space="preserve">lto </w:t>
      </w:r>
      <w:r w:rsidR="00516B40">
        <w:rPr>
          <w:rFonts w:asciiTheme="minorHAnsi" w:hAnsiTheme="minorHAnsi" w:cs="Arial"/>
          <w:sz w:val="24"/>
        </w:rPr>
        <w:t>N</w:t>
      </w:r>
      <w:r w:rsidR="00506F5C" w:rsidRPr="00C21619">
        <w:rPr>
          <w:rFonts w:asciiTheme="minorHAnsi" w:hAnsiTheme="minorHAnsi" w:cs="Arial"/>
          <w:sz w:val="24"/>
        </w:rPr>
        <w:t>ível)</w:t>
      </w:r>
      <w:bookmarkEnd w:id="6"/>
    </w:p>
    <w:p w:rsidR="002F6984" w:rsidRDefault="002F6984" w:rsidP="002F6984">
      <w:pPr>
        <w:autoSpaceDE w:val="0"/>
        <w:autoSpaceDN w:val="0"/>
        <w:adjustRightInd w:val="0"/>
        <w:jc w:val="both"/>
        <w:rPr>
          <w:rFonts w:ascii="Arial" w:hAnsi="Arial" w:cs="Arial"/>
          <w:szCs w:val="20"/>
        </w:rPr>
      </w:pPr>
    </w:p>
    <w:p w:rsidR="00970A3F" w:rsidRDefault="00970A3F" w:rsidP="00C21619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Exibir Web site Multi-idioma</w:t>
      </w:r>
    </w:p>
    <w:p w:rsidR="00970A3F" w:rsidRPr="00970A3F" w:rsidRDefault="00970A3F" w:rsidP="00970A3F">
      <w:pPr>
        <w:spacing w:after="120"/>
        <w:ind w:left="1985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O Website deverá ter suporte multi-idioma. Inicialmente </w:t>
      </w:r>
      <w:r w:rsidR="00764D13">
        <w:rPr>
          <w:rFonts w:asciiTheme="minorHAnsi" w:hAnsiTheme="minorHAnsi" w:cstheme="minorHAnsi"/>
          <w:szCs w:val="20"/>
        </w:rPr>
        <w:t xml:space="preserve">será desenvolvido em </w:t>
      </w:r>
      <w:r>
        <w:rPr>
          <w:rFonts w:asciiTheme="minorHAnsi" w:hAnsiTheme="minorHAnsi" w:cstheme="minorHAnsi"/>
          <w:szCs w:val="20"/>
        </w:rPr>
        <w:t>português.</w:t>
      </w:r>
    </w:p>
    <w:p w:rsidR="00C21619" w:rsidRPr="00C21619" w:rsidRDefault="005762AF" w:rsidP="00C21619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 xml:space="preserve">Manter Cadastro de Pessoa Física </w:t>
      </w:r>
      <w:r w:rsidR="005F1D3B">
        <w:rPr>
          <w:rFonts w:asciiTheme="minorHAnsi" w:hAnsiTheme="minorHAnsi" w:cstheme="minorHAnsi"/>
          <w:b/>
          <w:szCs w:val="20"/>
        </w:rPr>
        <w:t>e</w:t>
      </w:r>
      <w:r>
        <w:rPr>
          <w:rFonts w:asciiTheme="minorHAnsi" w:hAnsiTheme="minorHAnsi" w:cstheme="minorHAnsi"/>
          <w:b/>
          <w:szCs w:val="20"/>
        </w:rPr>
        <w:t xml:space="preserve"> Jurídica</w:t>
      </w:r>
    </w:p>
    <w:p w:rsidR="00C21619" w:rsidRPr="00C21619" w:rsidRDefault="00C21619" w:rsidP="00C21619">
      <w:pPr>
        <w:spacing w:after="120"/>
        <w:ind w:left="1985"/>
        <w:jc w:val="both"/>
        <w:rPr>
          <w:rFonts w:asciiTheme="minorHAnsi" w:hAnsiTheme="minorHAnsi" w:cstheme="minorHAnsi"/>
          <w:szCs w:val="20"/>
        </w:rPr>
      </w:pPr>
      <w:r w:rsidRPr="00C21619">
        <w:rPr>
          <w:rFonts w:asciiTheme="minorHAnsi" w:hAnsiTheme="minorHAnsi" w:cstheme="minorHAnsi"/>
          <w:szCs w:val="20"/>
        </w:rPr>
        <w:t xml:space="preserve">O </w:t>
      </w:r>
      <w:r w:rsidR="00F27940">
        <w:rPr>
          <w:rFonts w:asciiTheme="minorHAnsi" w:hAnsiTheme="minorHAnsi" w:cstheme="minorHAnsi"/>
          <w:szCs w:val="20"/>
        </w:rPr>
        <w:t>Cliente</w:t>
      </w:r>
      <w:r w:rsidR="00F27940" w:rsidRPr="00C21619">
        <w:rPr>
          <w:rFonts w:asciiTheme="minorHAnsi" w:hAnsiTheme="minorHAnsi" w:cstheme="minorHAnsi"/>
          <w:szCs w:val="20"/>
        </w:rPr>
        <w:t xml:space="preserve"> </w:t>
      </w:r>
      <w:r w:rsidRPr="00C21619">
        <w:rPr>
          <w:rFonts w:asciiTheme="minorHAnsi" w:hAnsiTheme="minorHAnsi" w:cstheme="minorHAnsi"/>
          <w:szCs w:val="20"/>
        </w:rPr>
        <w:t>terá sua conta vinculada ao e-mail de cadastro (e-mail principal) e, CPF para pessoa física ou CNPJ para pessoa Jurídica. Um e-mail principal só poderá estar vinculado a um CPF/CNPJ e vice-versa.</w:t>
      </w:r>
    </w:p>
    <w:p w:rsidR="00C21619" w:rsidRPr="00C21619" w:rsidRDefault="005762AF" w:rsidP="00C21619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 w:cstheme="minorHAnsi"/>
          <w:b/>
          <w:szCs w:val="20"/>
        </w:rPr>
      </w:pPr>
      <w:commentRangeStart w:id="7"/>
      <w:r>
        <w:rPr>
          <w:rFonts w:asciiTheme="minorHAnsi" w:hAnsiTheme="minorHAnsi" w:cstheme="minorHAnsi"/>
          <w:b/>
          <w:szCs w:val="20"/>
        </w:rPr>
        <w:t xml:space="preserve">Solicitar </w:t>
      </w:r>
      <w:r w:rsidR="00C21619" w:rsidRPr="00C21619">
        <w:rPr>
          <w:rFonts w:asciiTheme="minorHAnsi" w:hAnsiTheme="minorHAnsi" w:cstheme="minorHAnsi"/>
          <w:b/>
          <w:szCs w:val="20"/>
        </w:rPr>
        <w:t>Confirmação de Cadastro por Email</w:t>
      </w:r>
      <w:commentRangeEnd w:id="7"/>
      <w:r w:rsidR="00C36B0E">
        <w:rPr>
          <w:rStyle w:val="Refdecomentrio"/>
          <w:lang w:eastAsia="pt-BR"/>
        </w:rPr>
        <w:commentReference w:id="7"/>
      </w:r>
    </w:p>
    <w:p w:rsidR="00C21619" w:rsidRPr="00C21619" w:rsidRDefault="00C21619" w:rsidP="00C21619">
      <w:pPr>
        <w:spacing w:after="120"/>
        <w:ind w:left="1985"/>
        <w:jc w:val="both"/>
        <w:rPr>
          <w:rFonts w:asciiTheme="minorHAnsi" w:hAnsiTheme="minorHAnsi" w:cstheme="minorHAnsi"/>
          <w:szCs w:val="20"/>
        </w:rPr>
      </w:pPr>
      <w:r w:rsidRPr="00C21619">
        <w:rPr>
          <w:rFonts w:asciiTheme="minorHAnsi" w:hAnsiTheme="minorHAnsi" w:cstheme="minorHAnsi"/>
          <w:szCs w:val="20"/>
        </w:rPr>
        <w:t xml:space="preserve">A ativação da conta do </w:t>
      </w:r>
      <w:r w:rsidR="00F27940">
        <w:rPr>
          <w:rFonts w:asciiTheme="minorHAnsi" w:hAnsiTheme="minorHAnsi" w:cstheme="minorHAnsi"/>
          <w:szCs w:val="20"/>
        </w:rPr>
        <w:t>Cliente</w:t>
      </w:r>
      <w:r w:rsidR="00F27940" w:rsidRPr="00C21619">
        <w:rPr>
          <w:rFonts w:asciiTheme="minorHAnsi" w:hAnsiTheme="minorHAnsi" w:cstheme="minorHAnsi"/>
          <w:szCs w:val="20"/>
        </w:rPr>
        <w:t xml:space="preserve"> </w:t>
      </w:r>
      <w:r w:rsidRPr="00C21619">
        <w:rPr>
          <w:rFonts w:asciiTheme="minorHAnsi" w:hAnsiTheme="minorHAnsi" w:cstheme="minorHAnsi"/>
          <w:szCs w:val="20"/>
        </w:rPr>
        <w:t>ocorrerá mediante confirmação através de URL enviada automaticamente ao e-mail principal no término do cadastro.</w:t>
      </w:r>
    </w:p>
    <w:p w:rsidR="00FC18DE" w:rsidRDefault="00FC18DE" w:rsidP="00C21619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>Prover Área Restrita aos Cadastrados</w:t>
      </w:r>
      <w:r w:rsidR="00CE626B">
        <w:rPr>
          <w:rFonts w:asciiTheme="minorHAnsi" w:hAnsiTheme="minorHAnsi"/>
          <w:b/>
          <w:szCs w:val="20"/>
        </w:rPr>
        <w:t xml:space="preserve"> - “Minha Conta”</w:t>
      </w:r>
    </w:p>
    <w:p w:rsidR="00CE626B" w:rsidRPr="00CE626B" w:rsidRDefault="00CE626B" w:rsidP="00CE626B">
      <w:pPr>
        <w:spacing w:after="120"/>
        <w:ind w:left="198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O </w:t>
      </w:r>
      <w:r w:rsidR="00F27940">
        <w:rPr>
          <w:rFonts w:asciiTheme="minorHAnsi" w:hAnsiTheme="minorHAnsi"/>
          <w:szCs w:val="20"/>
        </w:rPr>
        <w:t>Cliente</w:t>
      </w:r>
      <w:r>
        <w:rPr>
          <w:rFonts w:asciiTheme="minorHAnsi" w:hAnsiTheme="minorHAnsi"/>
          <w:szCs w:val="20"/>
        </w:rPr>
        <w:t xml:space="preserve"> terá acesso a uma área restrita, acessada através de autenticação por </w:t>
      </w:r>
      <w:r w:rsidR="00BE1741">
        <w:rPr>
          <w:rFonts w:asciiTheme="minorHAnsi" w:hAnsiTheme="minorHAnsi"/>
          <w:szCs w:val="20"/>
        </w:rPr>
        <w:t>L</w:t>
      </w:r>
      <w:r>
        <w:rPr>
          <w:rFonts w:asciiTheme="minorHAnsi" w:hAnsiTheme="minorHAnsi"/>
          <w:szCs w:val="20"/>
        </w:rPr>
        <w:t xml:space="preserve">ogin e </w:t>
      </w:r>
      <w:r w:rsidR="00BE1741">
        <w:rPr>
          <w:rFonts w:asciiTheme="minorHAnsi" w:hAnsiTheme="minorHAnsi"/>
          <w:szCs w:val="20"/>
        </w:rPr>
        <w:t>S</w:t>
      </w:r>
      <w:r>
        <w:rPr>
          <w:rFonts w:asciiTheme="minorHAnsi" w:hAnsiTheme="minorHAnsi"/>
          <w:szCs w:val="20"/>
        </w:rPr>
        <w:t xml:space="preserve">enha. Onde poderá </w:t>
      </w:r>
      <w:r w:rsidR="000F43E8">
        <w:rPr>
          <w:rFonts w:asciiTheme="minorHAnsi" w:hAnsiTheme="minorHAnsi"/>
          <w:szCs w:val="20"/>
        </w:rPr>
        <w:t>acessar</w:t>
      </w:r>
      <w:r>
        <w:rPr>
          <w:rFonts w:asciiTheme="minorHAnsi" w:hAnsiTheme="minorHAnsi"/>
          <w:szCs w:val="20"/>
        </w:rPr>
        <w:t xml:space="preserve"> suas informações de cadastro e demais informações de sua conta</w:t>
      </w:r>
      <w:r w:rsidR="00AB597E">
        <w:rPr>
          <w:rFonts w:asciiTheme="minorHAnsi" w:hAnsiTheme="minorHAnsi"/>
          <w:szCs w:val="20"/>
        </w:rPr>
        <w:t>, por exemplo, seus créditos</w:t>
      </w:r>
      <w:r>
        <w:rPr>
          <w:rFonts w:asciiTheme="minorHAnsi" w:hAnsiTheme="minorHAnsi"/>
          <w:szCs w:val="20"/>
        </w:rPr>
        <w:t>.</w:t>
      </w:r>
    </w:p>
    <w:p w:rsidR="00C21619" w:rsidRPr="00C21619" w:rsidRDefault="005762AF" w:rsidP="00C21619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 xml:space="preserve">Gerenciar Emails </w:t>
      </w:r>
      <w:r w:rsidR="00D94EC7">
        <w:rPr>
          <w:rFonts w:asciiTheme="minorHAnsi" w:hAnsiTheme="minorHAnsi" w:cstheme="minorHAnsi"/>
          <w:b/>
          <w:szCs w:val="20"/>
        </w:rPr>
        <w:t>A</w:t>
      </w:r>
      <w:r>
        <w:rPr>
          <w:rFonts w:asciiTheme="minorHAnsi" w:hAnsiTheme="minorHAnsi" w:cstheme="minorHAnsi"/>
          <w:b/>
          <w:szCs w:val="20"/>
        </w:rPr>
        <w:t>dicionais</w:t>
      </w:r>
    </w:p>
    <w:p w:rsidR="00C21619" w:rsidRPr="00C21619" w:rsidRDefault="00C21619" w:rsidP="00C21619">
      <w:pPr>
        <w:spacing w:after="120"/>
        <w:ind w:left="1985"/>
        <w:jc w:val="both"/>
        <w:rPr>
          <w:rFonts w:asciiTheme="minorHAnsi" w:hAnsiTheme="minorHAnsi"/>
          <w:szCs w:val="20"/>
        </w:rPr>
      </w:pPr>
      <w:r w:rsidRPr="00C21619">
        <w:rPr>
          <w:rFonts w:asciiTheme="minorHAnsi" w:hAnsiTheme="minorHAnsi" w:cstheme="minorHAnsi"/>
          <w:szCs w:val="20"/>
        </w:rPr>
        <w:t xml:space="preserve">O </w:t>
      </w:r>
      <w:r w:rsidR="00F27940">
        <w:rPr>
          <w:rFonts w:asciiTheme="minorHAnsi" w:hAnsiTheme="minorHAnsi" w:cstheme="minorHAnsi"/>
          <w:szCs w:val="20"/>
        </w:rPr>
        <w:t>Cliente</w:t>
      </w:r>
      <w:r w:rsidRPr="00C21619">
        <w:rPr>
          <w:rFonts w:asciiTheme="minorHAnsi" w:hAnsiTheme="minorHAnsi" w:cstheme="minorHAnsi"/>
          <w:szCs w:val="20"/>
        </w:rPr>
        <w:t xml:space="preserve"> pode</w:t>
      </w:r>
      <w:r w:rsidR="005762AF">
        <w:rPr>
          <w:rFonts w:asciiTheme="minorHAnsi" w:hAnsiTheme="minorHAnsi" w:cstheme="minorHAnsi"/>
          <w:szCs w:val="20"/>
        </w:rPr>
        <w:t>rá</w:t>
      </w:r>
      <w:r w:rsidRPr="00C21619">
        <w:rPr>
          <w:rFonts w:asciiTheme="minorHAnsi" w:hAnsiTheme="minorHAnsi" w:cstheme="minorHAnsi"/>
          <w:szCs w:val="20"/>
        </w:rPr>
        <w:t xml:space="preserve"> adicionar </w:t>
      </w:r>
      <w:r w:rsidR="00A86500">
        <w:rPr>
          <w:rFonts w:asciiTheme="minorHAnsi" w:hAnsiTheme="minorHAnsi" w:cstheme="minorHAnsi"/>
          <w:szCs w:val="20"/>
        </w:rPr>
        <w:t xml:space="preserve">à sua conta </w:t>
      </w:r>
      <w:r w:rsidR="00DE7B41">
        <w:rPr>
          <w:rFonts w:asciiTheme="minorHAnsi" w:hAnsiTheme="minorHAnsi" w:cstheme="minorHAnsi"/>
          <w:szCs w:val="20"/>
        </w:rPr>
        <w:t>3 (três)</w:t>
      </w:r>
      <w:r w:rsidRPr="00C21619">
        <w:rPr>
          <w:rFonts w:asciiTheme="minorHAnsi" w:hAnsiTheme="minorHAnsi" w:cstheme="minorHAnsi"/>
          <w:szCs w:val="20"/>
        </w:rPr>
        <w:t xml:space="preserve"> e-mails adicionais</w:t>
      </w:r>
      <w:r w:rsidR="0098754D">
        <w:rPr>
          <w:rFonts w:asciiTheme="minorHAnsi" w:hAnsiTheme="minorHAnsi" w:cstheme="minorHAnsi"/>
          <w:szCs w:val="20"/>
        </w:rPr>
        <w:t>, inclusive de terceiros</w:t>
      </w:r>
      <w:r w:rsidRPr="00C21619">
        <w:rPr>
          <w:rFonts w:asciiTheme="minorHAnsi" w:hAnsiTheme="minorHAnsi" w:cstheme="minorHAnsi"/>
          <w:szCs w:val="20"/>
        </w:rPr>
        <w:t xml:space="preserve">. </w:t>
      </w:r>
      <w:r w:rsidR="00A86500">
        <w:rPr>
          <w:rFonts w:asciiTheme="minorHAnsi" w:hAnsiTheme="minorHAnsi" w:cstheme="minorHAnsi"/>
          <w:szCs w:val="20"/>
        </w:rPr>
        <w:t>Estes poderão utilizar o sistema como Remetentes.</w:t>
      </w:r>
    </w:p>
    <w:p w:rsidR="00A35B97" w:rsidRDefault="00A35B97" w:rsidP="00C21619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>Prover Plataforma para Aquisição de Créditos ou Período de Assinatura</w:t>
      </w:r>
    </w:p>
    <w:p w:rsidR="00A35B97" w:rsidRDefault="00A35B97" w:rsidP="00A35B97">
      <w:pPr>
        <w:spacing w:after="120"/>
        <w:ind w:left="1985"/>
        <w:jc w:val="both"/>
        <w:rPr>
          <w:rFonts w:asciiTheme="minorHAnsi" w:hAnsiTheme="minorHAnsi"/>
          <w:b/>
          <w:szCs w:val="20"/>
        </w:rPr>
      </w:pPr>
      <w:r w:rsidRPr="00C21619">
        <w:rPr>
          <w:rFonts w:asciiTheme="minorHAnsi" w:hAnsiTheme="minorHAnsi"/>
          <w:szCs w:val="20"/>
          <w:lang w:val="pt-PT"/>
        </w:rPr>
        <w:t xml:space="preserve">Será possível ao </w:t>
      </w:r>
      <w:r w:rsidR="00F27940">
        <w:rPr>
          <w:rFonts w:asciiTheme="minorHAnsi" w:hAnsiTheme="minorHAnsi"/>
          <w:szCs w:val="20"/>
          <w:lang w:val="pt-PT"/>
        </w:rPr>
        <w:t>cliente</w:t>
      </w:r>
      <w:r w:rsidRPr="00C21619">
        <w:rPr>
          <w:rFonts w:asciiTheme="minorHAnsi" w:hAnsiTheme="minorHAnsi"/>
          <w:szCs w:val="20"/>
          <w:lang w:val="pt-PT"/>
        </w:rPr>
        <w:t xml:space="preserve">, acessar  sua conta e, </w:t>
      </w:r>
      <w:r w:rsidRPr="00C21619">
        <w:rPr>
          <w:rFonts w:asciiTheme="minorHAnsi" w:hAnsiTheme="minorHAnsi"/>
          <w:szCs w:val="20"/>
        </w:rPr>
        <w:t>adquirir</w:t>
      </w:r>
      <w:r w:rsidRPr="00C21619">
        <w:rPr>
          <w:rFonts w:asciiTheme="minorHAnsi" w:hAnsiTheme="minorHAnsi"/>
          <w:szCs w:val="20"/>
          <w:lang w:val="pt-PT"/>
        </w:rPr>
        <w:t xml:space="preserve"> créditos ou contratar um período para utilização do serviço. </w:t>
      </w:r>
      <w:r w:rsidRPr="00C21619">
        <w:rPr>
          <w:rFonts w:asciiTheme="minorHAnsi" w:hAnsiTheme="minorHAnsi"/>
          <w:szCs w:val="20"/>
        </w:rPr>
        <w:t>E para possibilitar a agilidade em que o sistema baseia-se, todo processamento de pagamento será realizado online em real-time.</w:t>
      </w:r>
      <w:r w:rsidRPr="00C21619">
        <w:rPr>
          <w:rFonts w:asciiTheme="minorHAnsi" w:hAnsiTheme="minorHAnsi"/>
          <w:szCs w:val="20"/>
          <w:lang w:val="pt-PT"/>
        </w:rPr>
        <w:t xml:space="preserve"> A princípio, só será permitida a contratação de uma modalidade do serviço - Crédito ou Período</w:t>
      </w:r>
      <w:r w:rsidR="00AE2D71">
        <w:rPr>
          <w:rFonts w:asciiTheme="minorHAnsi" w:hAnsiTheme="minorHAnsi"/>
          <w:szCs w:val="20"/>
          <w:lang w:val="pt-PT"/>
        </w:rPr>
        <w:t>.</w:t>
      </w:r>
    </w:p>
    <w:p w:rsidR="00C21619" w:rsidRPr="00C21619" w:rsidRDefault="003B73A2" w:rsidP="00C21619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>Validar</w:t>
      </w:r>
      <w:r w:rsidR="00C21619" w:rsidRPr="00C21619">
        <w:rPr>
          <w:rFonts w:asciiTheme="minorHAnsi" w:hAnsiTheme="minorHAnsi"/>
          <w:b/>
          <w:szCs w:val="20"/>
        </w:rPr>
        <w:t xml:space="preserve"> Crédito</w:t>
      </w:r>
      <w:r w:rsidR="00CD65EB">
        <w:rPr>
          <w:rFonts w:asciiTheme="minorHAnsi" w:hAnsiTheme="minorHAnsi"/>
          <w:b/>
          <w:szCs w:val="20"/>
        </w:rPr>
        <w:t xml:space="preserve">s e Período de </w:t>
      </w:r>
      <w:r w:rsidR="00C21619" w:rsidRPr="00C21619">
        <w:rPr>
          <w:rFonts w:asciiTheme="minorHAnsi" w:hAnsiTheme="minorHAnsi"/>
          <w:b/>
          <w:szCs w:val="20"/>
        </w:rPr>
        <w:t>Vigência</w:t>
      </w:r>
      <w:r w:rsidR="00CD65EB">
        <w:rPr>
          <w:rFonts w:asciiTheme="minorHAnsi" w:hAnsiTheme="minorHAnsi"/>
          <w:b/>
          <w:szCs w:val="20"/>
        </w:rPr>
        <w:t xml:space="preserve"> da Assinatura</w:t>
      </w:r>
    </w:p>
    <w:p w:rsidR="00C21619" w:rsidRPr="00C21619" w:rsidRDefault="00C21619" w:rsidP="00C21619">
      <w:pPr>
        <w:spacing w:after="120"/>
        <w:ind w:left="1985"/>
        <w:jc w:val="both"/>
        <w:rPr>
          <w:rFonts w:asciiTheme="minorHAnsi" w:hAnsiTheme="minorHAnsi"/>
          <w:szCs w:val="20"/>
        </w:rPr>
      </w:pPr>
      <w:r w:rsidRPr="00C21619">
        <w:rPr>
          <w:rFonts w:asciiTheme="minorHAnsi" w:hAnsiTheme="minorHAnsi"/>
          <w:szCs w:val="20"/>
        </w:rPr>
        <w:t xml:space="preserve">Só será possível a utilização dos serviços Evimail </w:t>
      </w:r>
      <w:r w:rsidR="00CD614D">
        <w:rPr>
          <w:rFonts w:asciiTheme="minorHAnsi" w:hAnsiTheme="minorHAnsi"/>
          <w:szCs w:val="20"/>
        </w:rPr>
        <w:t>possuindo</w:t>
      </w:r>
      <w:r w:rsidRPr="00C21619">
        <w:rPr>
          <w:rFonts w:asciiTheme="minorHAnsi" w:hAnsiTheme="minorHAnsi"/>
          <w:szCs w:val="20"/>
        </w:rPr>
        <w:t xml:space="preserve"> crédito para envio de e-mails ou estando em vigência o período previamente contratado. O sistema validará automaticamente o status do </w:t>
      </w:r>
      <w:r w:rsidR="0099127F">
        <w:rPr>
          <w:rFonts w:asciiTheme="minorHAnsi" w:hAnsiTheme="minorHAnsi"/>
          <w:szCs w:val="20"/>
        </w:rPr>
        <w:t>Cliente</w:t>
      </w:r>
      <w:r w:rsidRPr="00C21619">
        <w:rPr>
          <w:rFonts w:asciiTheme="minorHAnsi" w:hAnsiTheme="minorHAnsi"/>
          <w:szCs w:val="20"/>
        </w:rPr>
        <w:t xml:space="preserve">, na tentativa de utilização do serviço. O </w:t>
      </w:r>
      <w:r w:rsidR="0099127F">
        <w:rPr>
          <w:rFonts w:asciiTheme="minorHAnsi" w:hAnsiTheme="minorHAnsi"/>
          <w:szCs w:val="20"/>
        </w:rPr>
        <w:t>cliente</w:t>
      </w:r>
      <w:r w:rsidR="0099127F" w:rsidRPr="00C21619">
        <w:rPr>
          <w:rFonts w:asciiTheme="minorHAnsi" w:hAnsiTheme="minorHAnsi"/>
          <w:szCs w:val="20"/>
        </w:rPr>
        <w:t xml:space="preserve"> </w:t>
      </w:r>
      <w:r w:rsidRPr="00C21619">
        <w:rPr>
          <w:rFonts w:asciiTheme="minorHAnsi" w:hAnsiTheme="minorHAnsi"/>
          <w:szCs w:val="20"/>
        </w:rPr>
        <w:t>por sua vez, terá acesso às informações d</w:t>
      </w:r>
      <w:r w:rsidR="008C7063">
        <w:rPr>
          <w:rFonts w:asciiTheme="minorHAnsi" w:hAnsiTheme="minorHAnsi"/>
          <w:szCs w:val="20"/>
        </w:rPr>
        <w:t>o</w:t>
      </w:r>
      <w:r w:rsidRPr="00C21619">
        <w:rPr>
          <w:rFonts w:asciiTheme="minorHAnsi" w:hAnsiTheme="minorHAnsi"/>
          <w:szCs w:val="20"/>
        </w:rPr>
        <w:t xml:space="preserve"> crédito</w:t>
      </w:r>
      <w:r w:rsidR="0040616F">
        <w:rPr>
          <w:rFonts w:asciiTheme="minorHAnsi" w:hAnsiTheme="minorHAnsi"/>
          <w:szCs w:val="20"/>
        </w:rPr>
        <w:t xml:space="preserve"> que possui</w:t>
      </w:r>
      <w:r w:rsidRPr="00C21619">
        <w:rPr>
          <w:rFonts w:asciiTheme="minorHAnsi" w:hAnsiTheme="minorHAnsi"/>
          <w:szCs w:val="20"/>
        </w:rPr>
        <w:t xml:space="preserve"> ou tempo restante de assinatura.</w:t>
      </w:r>
    </w:p>
    <w:p w:rsidR="00C21619" w:rsidRPr="00C21619" w:rsidRDefault="00CD65EB" w:rsidP="00C21619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 xml:space="preserve">Manter </w:t>
      </w:r>
      <w:r w:rsidR="00C21619" w:rsidRPr="00C21619">
        <w:rPr>
          <w:rFonts w:asciiTheme="minorHAnsi" w:hAnsiTheme="minorHAnsi"/>
          <w:b/>
          <w:szCs w:val="20"/>
        </w:rPr>
        <w:t>Histórico de Mensagens Enviadas</w:t>
      </w:r>
    </w:p>
    <w:p w:rsidR="00C21619" w:rsidRPr="00C21619" w:rsidRDefault="00C21619" w:rsidP="00C21619">
      <w:pPr>
        <w:spacing w:after="120"/>
        <w:ind w:left="1985"/>
        <w:jc w:val="both"/>
        <w:rPr>
          <w:rFonts w:asciiTheme="minorHAnsi" w:hAnsiTheme="minorHAnsi"/>
          <w:szCs w:val="20"/>
        </w:rPr>
      </w:pPr>
      <w:r w:rsidRPr="00C21619">
        <w:rPr>
          <w:rFonts w:asciiTheme="minorHAnsi" w:hAnsiTheme="minorHAnsi"/>
          <w:szCs w:val="20"/>
        </w:rPr>
        <w:t xml:space="preserve">Todas as mensagens enviadas utilizando o sistema, </w:t>
      </w:r>
      <w:r w:rsidRPr="00C21619">
        <w:rPr>
          <w:rFonts w:asciiTheme="minorHAnsi" w:hAnsiTheme="minorHAnsi"/>
          <w:szCs w:val="20"/>
          <w:lang w:val="pt-PT"/>
        </w:rPr>
        <w:t xml:space="preserve">ou seja; adicionando-se o endereço do gatilho Evimail em qualquer um dos campos de destinatários, serão automaticamente armazenadas na íntegra; corpo e anexo(s). Possibilitando ao </w:t>
      </w:r>
      <w:r w:rsidR="0099127F">
        <w:rPr>
          <w:rFonts w:asciiTheme="minorHAnsi" w:hAnsiTheme="minorHAnsi"/>
          <w:szCs w:val="20"/>
          <w:lang w:val="pt-PT"/>
        </w:rPr>
        <w:t>cliente</w:t>
      </w:r>
      <w:r w:rsidRPr="00C21619">
        <w:rPr>
          <w:rFonts w:asciiTheme="minorHAnsi" w:hAnsiTheme="minorHAnsi"/>
          <w:szCs w:val="20"/>
          <w:lang w:val="pt-PT"/>
        </w:rPr>
        <w:t xml:space="preserve"> buscar, </w:t>
      </w:r>
      <w:r w:rsidR="00F33A78">
        <w:rPr>
          <w:rFonts w:asciiTheme="minorHAnsi" w:hAnsiTheme="minorHAnsi"/>
          <w:szCs w:val="20"/>
          <w:lang w:val="pt-PT"/>
        </w:rPr>
        <w:t xml:space="preserve">listar, </w:t>
      </w:r>
      <w:r w:rsidRPr="00C21619">
        <w:rPr>
          <w:rFonts w:asciiTheme="minorHAnsi" w:hAnsiTheme="minorHAnsi"/>
          <w:szCs w:val="20"/>
          <w:lang w:val="pt-PT"/>
        </w:rPr>
        <w:t>exibir e imprimir e-mails enviados.</w:t>
      </w:r>
    </w:p>
    <w:p w:rsidR="00C21619" w:rsidRPr="00C21619" w:rsidRDefault="00575EAA" w:rsidP="0055453F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  <w:lang w:val="pt-PT"/>
        </w:rPr>
      </w:pPr>
      <w:r>
        <w:rPr>
          <w:rFonts w:asciiTheme="minorHAnsi" w:hAnsiTheme="minorHAnsi"/>
          <w:b/>
          <w:szCs w:val="20"/>
          <w:lang w:val="pt-PT"/>
        </w:rPr>
        <w:t>Solicitar</w:t>
      </w:r>
      <w:r w:rsidR="00C21619" w:rsidRPr="00C21619">
        <w:rPr>
          <w:rFonts w:asciiTheme="minorHAnsi" w:hAnsiTheme="minorHAnsi"/>
          <w:b/>
          <w:szCs w:val="20"/>
          <w:lang w:val="pt-PT"/>
        </w:rPr>
        <w:t xml:space="preserve"> Confirmação de Recebimento</w:t>
      </w:r>
    </w:p>
    <w:p w:rsidR="00C21619" w:rsidRPr="00C21619" w:rsidRDefault="00C21619" w:rsidP="0055453F">
      <w:pPr>
        <w:spacing w:after="120"/>
        <w:ind w:left="1985"/>
        <w:jc w:val="both"/>
        <w:rPr>
          <w:rFonts w:asciiTheme="minorHAnsi" w:hAnsiTheme="minorHAnsi"/>
          <w:szCs w:val="20"/>
          <w:lang w:val="pt-PT"/>
        </w:rPr>
      </w:pPr>
      <w:r w:rsidRPr="00C21619">
        <w:rPr>
          <w:rFonts w:asciiTheme="minorHAnsi" w:hAnsiTheme="minorHAnsi"/>
          <w:szCs w:val="20"/>
        </w:rPr>
        <w:t xml:space="preserve">Para toda mensagem enviada utilizando o sistema, </w:t>
      </w:r>
      <w:r w:rsidRPr="00C21619">
        <w:rPr>
          <w:rFonts w:asciiTheme="minorHAnsi" w:hAnsiTheme="minorHAnsi"/>
          <w:szCs w:val="20"/>
          <w:lang w:val="pt-PT"/>
        </w:rPr>
        <w:t xml:space="preserve">ou seja; adicionando-se o endereço do gatilho Evimail em qualquer um dos campos de destinatários, será automaticamente disparada uma “Solicitação de Confirmação” para o(s) Destinatário(s), contendo um </w:t>
      </w:r>
      <w:r w:rsidRPr="00C21619">
        <w:rPr>
          <w:rFonts w:asciiTheme="minorHAnsi" w:hAnsiTheme="minorHAnsi"/>
          <w:b/>
          <w:szCs w:val="20"/>
          <w:lang w:val="pt-PT"/>
        </w:rPr>
        <w:t>link único</w:t>
      </w:r>
      <w:r w:rsidRPr="00C21619">
        <w:rPr>
          <w:rFonts w:asciiTheme="minorHAnsi" w:hAnsiTheme="minorHAnsi"/>
          <w:szCs w:val="20"/>
          <w:lang w:val="pt-PT"/>
        </w:rPr>
        <w:t xml:space="preserve"> para </w:t>
      </w:r>
      <w:r w:rsidR="00F27940">
        <w:rPr>
          <w:rFonts w:asciiTheme="minorHAnsi" w:hAnsiTheme="minorHAnsi"/>
          <w:szCs w:val="20"/>
          <w:lang w:val="pt-PT"/>
        </w:rPr>
        <w:t xml:space="preserve">confirmação de recebimento de email do remetente e para </w:t>
      </w:r>
      <w:r w:rsidRPr="00C21619">
        <w:rPr>
          <w:rFonts w:asciiTheme="minorHAnsi" w:hAnsiTheme="minorHAnsi"/>
          <w:szCs w:val="20"/>
          <w:lang w:val="pt-PT"/>
        </w:rPr>
        <w:t xml:space="preserve">preenchimento de formulário on-line indicando que: </w:t>
      </w:r>
      <w:r w:rsidR="00F27940">
        <w:rPr>
          <w:rFonts w:asciiTheme="minorHAnsi" w:hAnsiTheme="minorHAnsi"/>
          <w:szCs w:val="20"/>
          <w:lang w:val="pt-PT"/>
        </w:rPr>
        <w:t xml:space="preserve">1- </w:t>
      </w:r>
      <w:r w:rsidRPr="00C21619">
        <w:rPr>
          <w:rFonts w:asciiTheme="minorHAnsi" w:hAnsiTheme="minorHAnsi"/>
          <w:szCs w:val="20"/>
          <w:lang w:val="pt-PT"/>
        </w:rPr>
        <w:t xml:space="preserve">Entendeu o </w:t>
      </w:r>
      <w:r w:rsidRPr="00C21619">
        <w:rPr>
          <w:rFonts w:asciiTheme="minorHAnsi" w:hAnsiTheme="minorHAnsi"/>
          <w:szCs w:val="20"/>
          <w:lang w:val="pt-PT"/>
        </w:rPr>
        <w:lastRenderedPageBreak/>
        <w:t>conteúdo do e-mail</w:t>
      </w:r>
      <w:r w:rsidR="00F27940">
        <w:rPr>
          <w:rFonts w:asciiTheme="minorHAnsi" w:hAnsiTheme="minorHAnsi"/>
          <w:szCs w:val="20"/>
          <w:lang w:val="pt-PT"/>
        </w:rPr>
        <w:t xml:space="preserve"> e 2- Leu e Entendeu o conteúdo dos arquivos em anexo no email</w:t>
      </w:r>
      <w:r w:rsidRPr="00C21619">
        <w:rPr>
          <w:rFonts w:asciiTheme="minorHAnsi" w:hAnsiTheme="minorHAnsi"/>
          <w:szCs w:val="20"/>
          <w:lang w:val="pt-PT"/>
        </w:rPr>
        <w:t xml:space="preserve"> que acionou o gatilho.</w:t>
      </w:r>
    </w:p>
    <w:p w:rsidR="00C21619" w:rsidRPr="00C21619" w:rsidRDefault="00C21619" w:rsidP="0055453F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  <w:lang w:val="pt-PT"/>
        </w:rPr>
      </w:pPr>
      <w:r w:rsidRPr="00C21619">
        <w:rPr>
          <w:rFonts w:asciiTheme="minorHAnsi" w:hAnsiTheme="minorHAnsi"/>
          <w:b/>
          <w:szCs w:val="20"/>
        </w:rPr>
        <w:t>Alerta</w:t>
      </w:r>
      <w:r w:rsidR="000B70A3">
        <w:rPr>
          <w:rFonts w:asciiTheme="minorHAnsi" w:hAnsiTheme="minorHAnsi"/>
          <w:b/>
          <w:szCs w:val="20"/>
        </w:rPr>
        <w:t>r</w:t>
      </w:r>
      <w:r w:rsidRPr="00C21619">
        <w:rPr>
          <w:rFonts w:asciiTheme="minorHAnsi" w:hAnsiTheme="minorHAnsi"/>
          <w:b/>
          <w:szCs w:val="20"/>
        </w:rPr>
        <w:t xml:space="preserve"> Confirmação de Recebimento/Leitura</w:t>
      </w:r>
    </w:p>
    <w:p w:rsidR="00C21619" w:rsidRPr="00C21619" w:rsidRDefault="00C21619" w:rsidP="0055453F">
      <w:pPr>
        <w:spacing w:after="120"/>
        <w:ind w:left="1985"/>
        <w:jc w:val="both"/>
        <w:rPr>
          <w:rFonts w:asciiTheme="minorHAnsi" w:hAnsiTheme="minorHAnsi"/>
          <w:szCs w:val="20"/>
          <w:lang w:val="pt-PT"/>
        </w:rPr>
      </w:pPr>
      <w:r w:rsidRPr="00C21619">
        <w:rPr>
          <w:rFonts w:asciiTheme="minorHAnsi" w:hAnsiTheme="minorHAnsi"/>
          <w:szCs w:val="20"/>
          <w:lang w:val="pt-PT"/>
        </w:rPr>
        <w:t xml:space="preserve">Clicando o destinatário no </w:t>
      </w:r>
      <w:r w:rsidRPr="00A87D95">
        <w:rPr>
          <w:rFonts w:asciiTheme="minorHAnsi" w:hAnsiTheme="minorHAnsi"/>
          <w:b/>
          <w:szCs w:val="20"/>
          <w:lang w:val="pt-PT"/>
        </w:rPr>
        <w:t>link</w:t>
      </w:r>
      <w:r w:rsidR="00A87D95" w:rsidRPr="00A87D95">
        <w:rPr>
          <w:rFonts w:asciiTheme="minorHAnsi" w:hAnsiTheme="minorHAnsi"/>
          <w:b/>
          <w:szCs w:val="20"/>
          <w:lang w:val="pt-PT"/>
        </w:rPr>
        <w:t xml:space="preserve"> único</w:t>
      </w:r>
      <w:r w:rsidRPr="00C21619">
        <w:rPr>
          <w:rFonts w:asciiTheme="minorHAnsi" w:hAnsiTheme="minorHAnsi"/>
          <w:szCs w:val="20"/>
          <w:lang w:val="pt-PT"/>
        </w:rPr>
        <w:t xml:space="preserve"> para preenchimento do “Formulário de Confirmação”, o remetente </w:t>
      </w:r>
      <w:r w:rsidR="00603B7B">
        <w:rPr>
          <w:rFonts w:asciiTheme="minorHAnsi" w:hAnsiTheme="minorHAnsi"/>
          <w:szCs w:val="20"/>
          <w:lang w:val="pt-PT"/>
        </w:rPr>
        <w:t xml:space="preserve">automaticamente </w:t>
      </w:r>
      <w:r w:rsidRPr="00C21619">
        <w:rPr>
          <w:rFonts w:asciiTheme="minorHAnsi" w:hAnsiTheme="minorHAnsi"/>
          <w:szCs w:val="20"/>
          <w:lang w:val="pt-PT"/>
        </w:rPr>
        <w:t>receberá um e-mail informando essa ação.</w:t>
      </w:r>
      <w:r w:rsidR="00603B7B">
        <w:rPr>
          <w:rFonts w:asciiTheme="minorHAnsi" w:hAnsiTheme="minorHAnsi"/>
          <w:szCs w:val="20"/>
          <w:lang w:val="pt-PT"/>
        </w:rPr>
        <w:t xml:space="preserve"> Indicando que o Destinatário recebeu o e-mail enviado</w:t>
      </w:r>
      <w:r w:rsidR="009B4B26">
        <w:rPr>
          <w:rFonts w:asciiTheme="minorHAnsi" w:hAnsiTheme="minorHAnsi"/>
          <w:szCs w:val="20"/>
          <w:lang w:val="pt-PT"/>
        </w:rPr>
        <w:t xml:space="preserve"> e clicou no link de confirmação de recebimento</w:t>
      </w:r>
      <w:r w:rsidR="00603B7B">
        <w:rPr>
          <w:rFonts w:asciiTheme="minorHAnsi" w:hAnsiTheme="minorHAnsi"/>
          <w:szCs w:val="20"/>
          <w:lang w:val="pt-PT"/>
        </w:rPr>
        <w:t>.</w:t>
      </w:r>
    </w:p>
    <w:p w:rsidR="00C21619" w:rsidRPr="00C21619" w:rsidRDefault="008129DC" w:rsidP="0055453F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  <w:lang w:val="pt-PT"/>
        </w:rPr>
        <w:t xml:space="preserve">Prover </w:t>
      </w:r>
      <w:r w:rsidR="00C21619" w:rsidRPr="00C21619">
        <w:rPr>
          <w:rFonts w:asciiTheme="minorHAnsi" w:hAnsiTheme="minorHAnsi"/>
          <w:b/>
          <w:szCs w:val="20"/>
          <w:lang w:val="pt-PT"/>
        </w:rPr>
        <w:t>Formulário de Confirmação</w:t>
      </w:r>
      <w:r w:rsidR="000F4171">
        <w:rPr>
          <w:rFonts w:asciiTheme="minorHAnsi" w:hAnsiTheme="minorHAnsi"/>
          <w:b/>
          <w:szCs w:val="20"/>
          <w:lang w:val="pt-PT"/>
        </w:rPr>
        <w:t xml:space="preserve"> de </w:t>
      </w:r>
      <w:r w:rsidR="00EB7C41">
        <w:rPr>
          <w:rFonts w:asciiTheme="minorHAnsi" w:hAnsiTheme="minorHAnsi"/>
          <w:b/>
          <w:szCs w:val="20"/>
          <w:lang w:val="pt-PT"/>
        </w:rPr>
        <w:t>Recebimento/</w:t>
      </w:r>
      <w:r w:rsidR="000F4171">
        <w:rPr>
          <w:rFonts w:asciiTheme="minorHAnsi" w:hAnsiTheme="minorHAnsi"/>
          <w:b/>
          <w:szCs w:val="20"/>
          <w:lang w:val="pt-PT"/>
        </w:rPr>
        <w:t>Leitura</w:t>
      </w:r>
    </w:p>
    <w:p w:rsidR="00C21619" w:rsidRPr="00C21619" w:rsidRDefault="00A87D95" w:rsidP="0055453F">
      <w:pPr>
        <w:spacing w:after="120"/>
        <w:ind w:left="198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Clicando no </w:t>
      </w:r>
      <w:r w:rsidRPr="00A87D95">
        <w:rPr>
          <w:rFonts w:asciiTheme="minorHAnsi" w:hAnsiTheme="minorHAnsi"/>
          <w:b/>
          <w:szCs w:val="20"/>
        </w:rPr>
        <w:t>link único</w:t>
      </w:r>
      <w:r>
        <w:rPr>
          <w:rFonts w:asciiTheme="minorHAnsi" w:hAnsiTheme="minorHAnsi"/>
          <w:szCs w:val="20"/>
        </w:rPr>
        <w:t>, contido na Solicitação de Confirmação de Recebimento, o destinatário acessará um Formulário, onde informará que leu e entendeu o conteúdo do e-mail e seus anexos.</w:t>
      </w:r>
    </w:p>
    <w:p w:rsidR="00C21619" w:rsidRPr="00C21619" w:rsidRDefault="000E4CF0" w:rsidP="00F80214">
      <w:pPr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 xml:space="preserve">Prover </w:t>
      </w:r>
      <w:r w:rsidR="00C21619" w:rsidRPr="00C21619">
        <w:rPr>
          <w:rFonts w:asciiTheme="minorHAnsi" w:hAnsiTheme="minorHAnsi"/>
          <w:b/>
          <w:szCs w:val="20"/>
        </w:rPr>
        <w:t>Laudo em PDF dos Emails Enviados</w:t>
      </w:r>
    </w:p>
    <w:p w:rsidR="00C21619" w:rsidRDefault="00C21619" w:rsidP="00F80214">
      <w:pPr>
        <w:spacing w:after="120"/>
        <w:ind w:left="1985"/>
        <w:jc w:val="both"/>
        <w:rPr>
          <w:rFonts w:asciiTheme="minorHAnsi" w:hAnsiTheme="minorHAnsi"/>
          <w:szCs w:val="20"/>
        </w:rPr>
      </w:pPr>
      <w:r w:rsidRPr="00C21619">
        <w:rPr>
          <w:rFonts w:asciiTheme="minorHAnsi" w:hAnsiTheme="minorHAnsi"/>
          <w:szCs w:val="20"/>
        </w:rPr>
        <w:t xml:space="preserve">O sistema Evimail </w:t>
      </w:r>
      <w:r w:rsidR="00367B07">
        <w:rPr>
          <w:rFonts w:asciiTheme="minorHAnsi" w:hAnsiTheme="minorHAnsi"/>
          <w:szCs w:val="20"/>
        </w:rPr>
        <w:t>deve</w:t>
      </w:r>
      <w:r w:rsidRPr="00C21619">
        <w:rPr>
          <w:rFonts w:asciiTheme="minorHAnsi" w:hAnsiTheme="minorHAnsi"/>
          <w:szCs w:val="20"/>
        </w:rPr>
        <w:t xml:space="preserve"> manter um LOG registrando os dados e ações importantes durante todo o processo entre Remetente - Evimail - Destinatário. Mantendo um laudo de todo e-mail enviado. Permitindo a exibição, impressão e download desse laudo em formato PDF.</w:t>
      </w:r>
    </w:p>
    <w:p w:rsidR="00185D57" w:rsidRPr="00185D57" w:rsidRDefault="00185D57" w:rsidP="00185D57">
      <w:pPr>
        <w:pStyle w:val="PargrafodaLista"/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  <w:lang w:val="en-US"/>
        </w:rPr>
      </w:pPr>
      <w:r w:rsidRPr="00185D57">
        <w:rPr>
          <w:rFonts w:asciiTheme="minorHAnsi" w:hAnsiTheme="minorHAnsi"/>
          <w:b/>
          <w:szCs w:val="20"/>
          <w:lang w:val="en-US"/>
        </w:rPr>
        <w:t>Prover FAQ - “Frequented Asked Questions”</w:t>
      </w:r>
    </w:p>
    <w:p w:rsidR="00185D57" w:rsidRDefault="00185D57" w:rsidP="00185D57">
      <w:pPr>
        <w:pStyle w:val="PargrafodaLista"/>
        <w:spacing w:after="120"/>
        <w:ind w:left="1985"/>
        <w:jc w:val="both"/>
        <w:rPr>
          <w:rFonts w:asciiTheme="minorHAnsi" w:hAnsiTheme="minorHAnsi"/>
          <w:szCs w:val="20"/>
        </w:rPr>
      </w:pPr>
      <w:r w:rsidRPr="00185D57">
        <w:rPr>
          <w:rFonts w:asciiTheme="minorHAnsi" w:hAnsiTheme="minorHAnsi"/>
          <w:szCs w:val="20"/>
        </w:rPr>
        <w:t>Manter uma seção com as perguntas</w:t>
      </w:r>
      <w:r>
        <w:rPr>
          <w:rFonts w:asciiTheme="minorHAnsi" w:hAnsiTheme="minorHAnsi"/>
          <w:szCs w:val="20"/>
        </w:rPr>
        <w:t>/dúvidas</w:t>
      </w:r>
      <w:r w:rsidRPr="00185D57">
        <w:rPr>
          <w:rFonts w:asciiTheme="minorHAnsi" w:hAnsiTheme="minorHAnsi"/>
          <w:szCs w:val="20"/>
        </w:rPr>
        <w:t xml:space="preserve"> mais freqüentes</w:t>
      </w:r>
      <w:r>
        <w:rPr>
          <w:rFonts w:asciiTheme="minorHAnsi" w:hAnsiTheme="minorHAnsi"/>
          <w:szCs w:val="20"/>
        </w:rPr>
        <w:t>.</w:t>
      </w:r>
    </w:p>
    <w:p w:rsidR="00F666D0" w:rsidRDefault="00F666D0" w:rsidP="00F666D0">
      <w:pPr>
        <w:pStyle w:val="PargrafodaLista"/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>Prover “Fale Conosco”</w:t>
      </w:r>
    </w:p>
    <w:p w:rsidR="00F666D0" w:rsidRDefault="00F666D0" w:rsidP="00F666D0">
      <w:pPr>
        <w:pStyle w:val="PargrafodaLista"/>
        <w:spacing w:after="120"/>
        <w:ind w:left="198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Manter um formulário para </w:t>
      </w:r>
      <w:r w:rsidR="00841685">
        <w:rPr>
          <w:rFonts w:asciiTheme="minorHAnsi" w:hAnsiTheme="minorHAnsi"/>
          <w:szCs w:val="20"/>
        </w:rPr>
        <w:t xml:space="preserve">que </w:t>
      </w:r>
      <w:r>
        <w:rPr>
          <w:rFonts w:asciiTheme="minorHAnsi" w:hAnsiTheme="minorHAnsi"/>
          <w:szCs w:val="20"/>
        </w:rPr>
        <w:t xml:space="preserve">os usuários </w:t>
      </w:r>
      <w:r w:rsidR="00841685">
        <w:rPr>
          <w:rFonts w:asciiTheme="minorHAnsi" w:hAnsiTheme="minorHAnsi"/>
          <w:szCs w:val="20"/>
        </w:rPr>
        <w:t xml:space="preserve">possam </w:t>
      </w:r>
      <w:r>
        <w:rPr>
          <w:rFonts w:asciiTheme="minorHAnsi" w:hAnsiTheme="minorHAnsi"/>
          <w:szCs w:val="20"/>
        </w:rPr>
        <w:t>entrar em contato</w:t>
      </w:r>
      <w:r w:rsidR="00841685">
        <w:rPr>
          <w:rFonts w:asciiTheme="minorHAnsi" w:hAnsiTheme="minorHAnsi"/>
          <w:szCs w:val="20"/>
        </w:rPr>
        <w:t xml:space="preserve"> através do site</w:t>
      </w:r>
      <w:r>
        <w:rPr>
          <w:rFonts w:asciiTheme="minorHAnsi" w:hAnsiTheme="minorHAnsi"/>
          <w:szCs w:val="20"/>
        </w:rPr>
        <w:t>.</w:t>
      </w:r>
    </w:p>
    <w:p w:rsidR="007E1F9C" w:rsidRDefault="007E1F9C" w:rsidP="007E1F9C">
      <w:pPr>
        <w:pStyle w:val="PargrafodaLista"/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 w:rsidRPr="007E1F9C">
        <w:rPr>
          <w:rFonts w:asciiTheme="minorHAnsi" w:hAnsiTheme="minorHAnsi"/>
          <w:b/>
          <w:szCs w:val="20"/>
        </w:rPr>
        <w:t>Prover Ferramenta Administrativa</w:t>
      </w:r>
    </w:p>
    <w:p w:rsidR="007E1F9C" w:rsidRDefault="007E1F9C" w:rsidP="007E1F9C">
      <w:pPr>
        <w:pStyle w:val="PargrafodaLista"/>
        <w:spacing w:after="120"/>
        <w:ind w:left="198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Manter uma ferramenta para </w:t>
      </w:r>
      <w:r w:rsidR="008A7C82">
        <w:rPr>
          <w:rFonts w:asciiTheme="minorHAnsi" w:hAnsiTheme="minorHAnsi"/>
          <w:szCs w:val="20"/>
        </w:rPr>
        <w:t>gerenciamento</w:t>
      </w:r>
      <w:r>
        <w:rPr>
          <w:rFonts w:asciiTheme="minorHAnsi" w:hAnsiTheme="minorHAnsi"/>
          <w:szCs w:val="20"/>
        </w:rPr>
        <w:t xml:space="preserve"> de </w:t>
      </w:r>
      <w:r w:rsidR="009A7800">
        <w:rPr>
          <w:rFonts w:asciiTheme="minorHAnsi" w:hAnsiTheme="minorHAnsi"/>
          <w:szCs w:val="20"/>
        </w:rPr>
        <w:t>Clientes</w:t>
      </w:r>
      <w:r>
        <w:rPr>
          <w:rFonts w:asciiTheme="minorHAnsi" w:hAnsiTheme="minorHAnsi"/>
          <w:szCs w:val="20"/>
        </w:rPr>
        <w:t>,.</w:t>
      </w:r>
      <w:r w:rsidR="00AB640A">
        <w:rPr>
          <w:rFonts w:asciiTheme="minorHAnsi" w:hAnsiTheme="minorHAnsi"/>
          <w:szCs w:val="20"/>
        </w:rPr>
        <w:t xml:space="preserve"> Contendo funcionalidades para localização desses usuários e edição de seus dados.</w:t>
      </w:r>
    </w:p>
    <w:p w:rsidR="008A7C82" w:rsidRDefault="008A7C82" w:rsidP="008A7C82">
      <w:pPr>
        <w:pStyle w:val="PargrafodaLista"/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 w:rsidRPr="008A7C82">
        <w:rPr>
          <w:rFonts w:asciiTheme="minorHAnsi" w:hAnsiTheme="minorHAnsi"/>
          <w:b/>
          <w:szCs w:val="20"/>
        </w:rPr>
        <w:t>Gerenciar Usuários Administrativos</w:t>
      </w:r>
    </w:p>
    <w:p w:rsidR="004A2023" w:rsidRPr="004A2023" w:rsidRDefault="004A2023" w:rsidP="004A2023">
      <w:pPr>
        <w:pStyle w:val="PargrafodaLista"/>
        <w:spacing w:after="120"/>
        <w:ind w:left="198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Manter uma ferramenta para Cadastrar, Pesquisar, Listar e Editar Usuários Administrativos. Inclusive suas respectivas permissões.</w:t>
      </w:r>
    </w:p>
    <w:p w:rsidR="008A7C82" w:rsidRPr="008A7C82" w:rsidRDefault="004A2023" w:rsidP="008A7C82">
      <w:pPr>
        <w:pStyle w:val="PargrafodaLista"/>
        <w:numPr>
          <w:ilvl w:val="0"/>
          <w:numId w:val="35"/>
        </w:numPr>
        <w:spacing w:after="120"/>
        <w:ind w:left="1985" w:hanging="851"/>
        <w:jc w:val="both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>Prover Relatórios Financeiros e Estatísticos</w:t>
      </w:r>
    </w:p>
    <w:p w:rsidR="00D65A9F" w:rsidRPr="00185D57" w:rsidRDefault="00D65A9F" w:rsidP="00D65A9F">
      <w:pPr>
        <w:pStyle w:val="Ttulo1"/>
        <w:numPr>
          <w:ilvl w:val="0"/>
          <w:numId w:val="0"/>
        </w:numPr>
        <w:ind w:left="360"/>
        <w:rPr>
          <w:rFonts w:ascii="Arial" w:hAnsi="Arial" w:cs="Arial"/>
          <w:sz w:val="22"/>
          <w:szCs w:val="22"/>
        </w:rPr>
      </w:pPr>
      <w:bookmarkStart w:id="8" w:name="_Toc111626638"/>
    </w:p>
    <w:p w:rsidR="004725E1" w:rsidRDefault="004725E1">
      <w:pPr>
        <w:rPr>
          <w:rFonts w:asciiTheme="minorHAnsi" w:hAnsiTheme="minorHAnsi" w:cs="Arial"/>
          <w:b/>
          <w:kern w:val="28"/>
          <w:sz w:val="24"/>
          <w:lang w:eastAsia="pt-BR"/>
        </w:rPr>
      </w:pPr>
      <w:r>
        <w:rPr>
          <w:rFonts w:asciiTheme="minorHAnsi" w:hAnsiTheme="minorHAnsi" w:cs="Arial"/>
          <w:sz w:val="24"/>
        </w:rPr>
        <w:br w:type="page"/>
      </w:r>
    </w:p>
    <w:p w:rsidR="00401F8C" w:rsidRPr="008B1B58" w:rsidRDefault="00401F8C" w:rsidP="00E82E7F">
      <w:pPr>
        <w:pStyle w:val="Ttulo1"/>
        <w:tabs>
          <w:tab w:val="clear" w:pos="360"/>
        </w:tabs>
        <w:ind w:left="567" w:hanging="567"/>
        <w:rPr>
          <w:rFonts w:asciiTheme="minorHAnsi" w:hAnsiTheme="minorHAnsi" w:cs="Arial"/>
          <w:sz w:val="24"/>
          <w:szCs w:val="24"/>
        </w:rPr>
      </w:pPr>
      <w:bookmarkStart w:id="9" w:name="_Toc264988087"/>
      <w:r w:rsidRPr="008B1B58">
        <w:rPr>
          <w:rFonts w:asciiTheme="minorHAnsi" w:hAnsiTheme="minorHAnsi" w:cs="Arial"/>
          <w:sz w:val="24"/>
          <w:szCs w:val="24"/>
        </w:rPr>
        <w:lastRenderedPageBreak/>
        <w:t xml:space="preserve">Especificação de Requisitos do </w:t>
      </w:r>
      <w:r w:rsidR="00D57488" w:rsidRPr="008B1B58">
        <w:rPr>
          <w:rFonts w:asciiTheme="minorHAnsi" w:hAnsiTheme="minorHAnsi" w:cs="Arial"/>
          <w:sz w:val="24"/>
          <w:szCs w:val="24"/>
        </w:rPr>
        <w:t>Produto</w:t>
      </w:r>
      <w:bookmarkEnd w:id="9"/>
    </w:p>
    <w:p w:rsidR="00E82E7F" w:rsidRPr="008B1B58" w:rsidRDefault="00676C4F" w:rsidP="00E82E7F">
      <w:pPr>
        <w:pStyle w:val="Ttulo2"/>
        <w:tabs>
          <w:tab w:val="clear" w:pos="720"/>
        </w:tabs>
        <w:ind w:left="1134" w:hanging="567"/>
        <w:rPr>
          <w:rFonts w:asciiTheme="minorHAnsi" w:hAnsiTheme="minorHAnsi" w:cs="Arial"/>
          <w:sz w:val="24"/>
        </w:rPr>
      </w:pPr>
      <w:bookmarkStart w:id="10" w:name="_Toc264988088"/>
      <w:bookmarkEnd w:id="8"/>
      <w:r w:rsidRPr="008B1B58">
        <w:rPr>
          <w:rFonts w:asciiTheme="minorHAnsi" w:hAnsiTheme="minorHAnsi" w:cs="Arial"/>
          <w:sz w:val="24"/>
        </w:rPr>
        <w:t>Requisitos Funcionais do Produto</w:t>
      </w:r>
      <w:bookmarkEnd w:id="10"/>
    </w:p>
    <w:p w:rsidR="00E82E7F" w:rsidRPr="008B1B58" w:rsidRDefault="00E82E7F" w:rsidP="004F62B2">
      <w:pPr>
        <w:pStyle w:val="PargrafodaLista"/>
        <w:numPr>
          <w:ilvl w:val="2"/>
          <w:numId w:val="2"/>
        </w:numPr>
        <w:tabs>
          <w:tab w:val="clear" w:pos="1440"/>
        </w:tabs>
        <w:spacing w:before="120" w:after="120"/>
        <w:ind w:left="1701" w:hanging="567"/>
        <w:outlineLvl w:val="1"/>
        <w:rPr>
          <w:rFonts w:asciiTheme="minorHAnsi" w:hAnsiTheme="minorHAnsi" w:cs="Arial"/>
          <w:b/>
        </w:rPr>
      </w:pPr>
      <w:bookmarkStart w:id="11" w:name="_Toc264988089"/>
      <w:r w:rsidRPr="008B1B58">
        <w:rPr>
          <w:rFonts w:asciiTheme="minorHAnsi" w:hAnsiTheme="minorHAnsi" w:cs="Arial"/>
          <w:b/>
        </w:rPr>
        <w:t>Administração</w:t>
      </w:r>
      <w:bookmarkEnd w:id="11"/>
      <w:r w:rsidR="005C3857">
        <w:rPr>
          <w:rFonts w:asciiTheme="minorHAnsi" w:hAnsiTheme="minorHAnsi" w:cs="Arial"/>
          <w:b/>
        </w:rPr>
        <w:fldChar w:fldCharType="begin"/>
      </w:r>
      <w:r w:rsidR="005813BB">
        <w:instrText xml:space="preserve"> XE "</w:instrText>
      </w:r>
      <w:r w:rsidR="005813BB" w:rsidRPr="00AE7261">
        <w:rPr>
          <w:rFonts w:asciiTheme="minorHAnsi" w:hAnsiTheme="minorHAnsi" w:cs="Arial"/>
          <w:b/>
        </w:rPr>
        <w:instrText>Administração</w:instrText>
      </w:r>
      <w:r w:rsidR="005813BB">
        <w:instrText xml:space="preserve">" </w:instrText>
      </w:r>
      <w:r w:rsidR="005C3857">
        <w:rPr>
          <w:rFonts w:asciiTheme="minorHAnsi" w:hAnsiTheme="minorHAnsi" w:cs="Arial"/>
          <w:b/>
        </w:rPr>
        <w:fldChar w:fldCharType="end"/>
      </w:r>
      <w:r w:rsidR="005C3857">
        <w:rPr>
          <w:rFonts w:asciiTheme="minorHAnsi" w:hAnsiTheme="minorHAnsi" w:cs="Arial"/>
          <w:b/>
        </w:rPr>
        <w:fldChar w:fldCharType="begin"/>
      </w:r>
      <w:r w:rsidR="009D1DF0">
        <w:instrText xml:space="preserve"> XE "</w:instrText>
      </w:r>
      <w:r w:rsidR="009D1DF0" w:rsidRPr="00BB21E2">
        <w:rPr>
          <w:rFonts w:asciiTheme="minorHAnsi" w:hAnsiTheme="minorHAnsi" w:cs="Arial"/>
          <w:b/>
        </w:rPr>
        <w:instrText>Administração</w:instrText>
      </w:r>
      <w:r w:rsidR="009D1DF0">
        <w:instrText xml:space="preserve">" </w:instrText>
      </w:r>
      <w:r w:rsidR="005C3857">
        <w:rPr>
          <w:rFonts w:asciiTheme="minorHAnsi" w:hAnsiTheme="minorHAnsi" w:cs="Arial"/>
          <w:b/>
        </w:rPr>
        <w:fldChar w:fldCharType="end"/>
      </w:r>
      <w:r w:rsidR="005C3857">
        <w:rPr>
          <w:rFonts w:asciiTheme="minorHAnsi" w:hAnsiTheme="minorHAnsi" w:cs="Arial"/>
          <w:b/>
        </w:rPr>
        <w:fldChar w:fldCharType="begin"/>
      </w:r>
      <w:r w:rsidR="005813BB">
        <w:instrText xml:space="preserve"> XE "</w:instrText>
      </w:r>
      <w:r w:rsidR="005813BB" w:rsidRPr="007A4603">
        <w:rPr>
          <w:rFonts w:asciiTheme="minorHAnsi" w:hAnsiTheme="minorHAnsi" w:cs="Arial"/>
          <w:b/>
        </w:rPr>
        <w:instrText>Administração</w:instrText>
      </w:r>
      <w:r w:rsidR="005813BB">
        <w:instrText xml:space="preserve">" </w:instrText>
      </w:r>
      <w:r w:rsidR="005C3857">
        <w:rPr>
          <w:rFonts w:asciiTheme="minorHAnsi" w:hAnsiTheme="minorHAnsi" w:cs="Arial"/>
          <w:b/>
        </w:rPr>
        <w:fldChar w:fldCharType="end"/>
      </w:r>
    </w:p>
    <w:p w:rsidR="004C0933" w:rsidRDefault="008B1B58" w:rsidP="004F62B2">
      <w:pPr>
        <w:pStyle w:val="PargrafodaLista"/>
        <w:numPr>
          <w:ilvl w:val="3"/>
          <w:numId w:val="2"/>
        </w:numPr>
        <w:tabs>
          <w:tab w:val="clear" w:pos="1800"/>
        </w:tabs>
        <w:spacing w:after="120"/>
        <w:ind w:left="2552" w:hanging="851"/>
        <w:outlineLvl w:val="2"/>
        <w:rPr>
          <w:rFonts w:asciiTheme="minorHAnsi" w:hAnsiTheme="minorHAnsi" w:cs="Arial"/>
          <w:b/>
        </w:rPr>
      </w:pPr>
      <w:bookmarkStart w:id="12" w:name="_Toc264988090"/>
      <w:r w:rsidRPr="00466C2B">
        <w:rPr>
          <w:rFonts w:asciiTheme="minorHAnsi" w:hAnsiTheme="minorHAnsi" w:cs="Arial"/>
          <w:b/>
        </w:rPr>
        <w:t>Acessando a Ferramenta de Administração</w:t>
      </w:r>
      <w:bookmarkEnd w:id="12"/>
    </w:p>
    <w:p w:rsidR="00F0141C" w:rsidRPr="00E07220" w:rsidRDefault="00F0141C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 w:rsidRPr="00E07220">
        <w:rPr>
          <w:rFonts w:asciiTheme="minorHAnsi" w:hAnsiTheme="minorHAnsi" w:cs="Arial"/>
          <w:b/>
        </w:rPr>
        <w:t>Relizar Login</w:t>
      </w:r>
    </w:p>
    <w:p w:rsidR="000F49D4" w:rsidRPr="00386CBE" w:rsidDel="000F49D4" w:rsidRDefault="00015969" w:rsidP="000F49D4">
      <w:pPr>
        <w:pStyle w:val="PargrafodaLista"/>
        <w:ind w:left="3402"/>
        <w:rPr>
          <w:ins w:id="13" w:author="MMarins" w:date="2010-06-22T15:35:00Z"/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Após autenticação por senha, será fornecido ao usuário administrativo acesso as </w:t>
      </w:r>
      <w:r w:rsidR="00177919">
        <w:rPr>
          <w:rFonts w:asciiTheme="minorHAnsi" w:hAnsiTheme="minorHAnsi" w:cs="Arial"/>
        </w:rPr>
        <w:t>áreas/</w:t>
      </w:r>
      <w:r>
        <w:rPr>
          <w:rFonts w:asciiTheme="minorHAnsi" w:hAnsiTheme="minorHAnsi" w:cs="Arial"/>
        </w:rPr>
        <w:t>ferramentas a que tem permissão.</w:t>
      </w:r>
      <w:ins w:id="14" w:author="Rui Donati" w:date="2010-06-22T10:57:00Z">
        <w:r w:rsidR="00D61051">
          <w:rPr>
            <w:rFonts w:asciiTheme="minorHAnsi" w:hAnsiTheme="minorHAnsi" w:cs="Arial"/>
          </w:rPr>
          <w:t xml:space="preserve"> </w:t>
        </w:r>
      </w:ins>
    </w:p>
    <w:p w:rsidR="0094249D" w:rsidRPr="00E07220" w:rsidRDefault="0094249D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 w:rsidRPr="00E07220">
        <w:rPr>
          <w:rFonts w:asciiTheme="minorHAnsi" w:hAnsiTheme="minorHAnsi" w:cs="Arial"/>
          <w:b/>
        </w:rPr>
        <w:t>Lembrar Senha</w:t>
      </w:r>
    </w:p>
    <w:p w:rsidR="00D73D9F" w:rsidRDefault="00D73D9F" w:rsidP="00D73D9F">
      <w:pPr>
        <w:pStyle w:val="PargrafodaLista"/>
        <w:ind w:left="340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Ferramenta deve comparar o e-mail informado na solicitação do lembrete de senha com e-mail dos usuários cadastrados.</w:t>
      </w:r>
    </w:p>
    <w:p w:rsidR="00805FCE" w:rsidRPr="00E07220" w:rsidRDefault="00805FCE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 w:rsidRPr="00E07220">
        <w:rPr>
          <w:rFonts w:asciiTheme="minorHAnsi" w:hAnsiTheme="minorHAnsi" w:cs="Arial"/>
          <w:b/>
        </w:rPr>
        <w:t xml:space="preserve">Alterar </w:t>
      </w:r>
      <w:r w:rsidR="004F0536">
        <w:rPr>
          <w:rFonts w:asciiTheme="minorHAnsi" w:hAnsiTheme="minorHAnsi" w:cs="Arial"/>
          <w:b/>
        </w:rPr>
        <w:t>Dados</w:t>
      </w:r>
      <w:r w:rsidR="00AB1744">
        <w:rPr>
          <w:rFonts w:asciiTheme="minorHAnsi" w:hAnsiTheme="minorHAnsi" w:cs="Arial"/>
          <w:b/>
        </w:rPr>
        <w:t xml:space="preserve"> Cadastrais</w:t>
      </w:r>
    </w:p>
    <w:p w:rsidR="00D73D9F" w:rsidRDefault="004F0536" w:rsidP="00D73D9F">
      <w:pPr>
        <w:pStyle w:val="PargrafodaLista"/>
        <w:ind w:left="340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usuário poderá alterar seus dados de cadastro, inclusive sua senha.</w:t>
      </w:r>
    </w:p>
    <w:p w:rsidR="00805FCE" w:rsidRDefault="00805FCE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 w:rsidRPr="00E07220">
        <w:rPr>
          <w:rFonts w:asciiTheme="minorHAnsi" w:hAnsiTheme="minorHAnsi" w:cs="Arial"/>
          <w:b/>
        </w:rPr>
        <w:t>Realizar Logout</w:t>
      </w:r>
    </w:p>
    <w:p w:rsidR="00B40029" w:rsidRPr="00B40029" w:rsidRDefault="00B40029" w:rsidP="00B40029">
      <w:pPr>
        <w:pStyle w:val="PargrafodaLista"/>
        <w:ind w:left="3402"/>
        <w:rPr>
          <w:rFonts w:asciiTheme="minorHAnsi" w:hAnsiTheme="minorHAnsi" w:cs="Arial"/>
        </w:rPr>
      </w:pPr>
      <w:r w:rsidRPr="00B40029">
        <w:rPr>
          <w:rFonts w:asciiTheme="minorHAnsi" w:hAnsiTheme="minorHAnsi" w:cs="Arial"/>
        </w:rPr>
        <w:t>Logar término da sessão do usuário.</w:t>
      </w:r>
    </w:p>
    <w:p w:rsidR="00F10ACE" w:rsidRDefault="00E0266B" w:rsidP="004F62B2">
      <w:pPr>
        <w:pStyle w:val="PargrafodaLista"/>
        <w:numPr>
          <w:ilvl w:val="3"/>
          <w:numId w:val="2"/>
        </w:numPr>
        <w:tabs>
          <w:tab w:val="clear" w:pos="1800"/>
        </w:tabs>
        <w:spacing w:before="120" w:after="120"/>
        <w:ind w:left="2552" w:hanging="851"/>
        <w:outlineLvl w:val="2"/>
        <w:rPr>
          <w:rFonts w:asciiTheme="minorHAnsi" w:hAnsiTheme="minorHAnsi" w:cs="Arial"/>
          <w:b/>
        </w:rPr>
      </w:pPr>
      <w:bookmarkStart w:id="15" w:name="_Toc264988091"/>
      <w:r>
        <w:rPr>
          <w:rFonts w:asciiTheme="minorHAnsi" w:hAnsiTheme="minorHAnsi" w:cs="Arial"/>
          <w:b/>
        </w:rPr>
        <w:t>Gerenciando Usuários Administrativos</w:t>
      </w:r>
      <w:bookmarkEnd w:id="15"/>
    </w:p>
    <w:p w:rsidR="00E0266B" w:rsidRPr="000A4CFC" w:rsidRDefault="00E0266B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 w:rsidRPr="000A4CFC">
        <w:rPr>
          <w:rFonts w:asciiTheme="minorHAnsi" w:hAnsiTheme="minorHAnsi" w:cs="Arial"/>
          <w:b/>
        </w:rPr>
        <w:t>Inserir Usuários</w:t>
      </w:r>
    </w:p>
    <w:p w:rsidR="000C7168" w:rsidRDefault="000C7168" w:rsidP="00F77F47">
      <w:pPr>
        <w:pStyle w:val="PargrafodaLista"/>
        <w:ind w:left="3402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Prover formulário para cadastrar usuários administrativos. O</w:t>
      </w:r>
      <w:r w:rsidR="00281B10">
        <w:rPr>
          <w:rFonts w:asciiTheme="minorHAnsi" w:hAnsiTheme="minorHAnsi" w:cs="Arial"/>
          <w:szCs w:val="20"/>
        </w:rPr>
        <w:t xml:space="preserve">s </w:t>
      </w:r>
      <w:r>
        <w:rPr>
          <w:rFonts w:asciiTheme="minorHAnsi" w:hAnsiTheme="minorHAnsi" w:cs="Arial"/>
          <w:szCs w:val="20"/>
        </w:rPr>
        <w:t>seguintes campos</w:t>
      </w:r>
      <w:r w:rsidR="00281B10">
        <w:rPr>
          <w:rFonts w:asciiTheme="minorHAnsi" w:hAnsiTheme="minorHAnsi" w:cs="Arial"/>
          <w:szCs w:val="20"/>
        </w:rPr>
        <w:t xml:space="preserve"> serão necessários</w:t>
      </w:r>
      <w:r>
        <w:rPr>
          <w:rFonts w:asciiTheme="minorHAnsi" w:hAnsiTheme="minorHAnsi" w:cs="Arial"/>
          <w:szCs w:val="20"/>
        </w:rPr>
        <w:t>:</w:t>
      </w:r>
    </w:p>
    <w:p w:rsidR="000C7168" w:rsidRDefault="000F49D4" w:rsidP="000C7168">
      <w:pPr>
        <w:pStyle w:val="PargrafodaLista"/>
        <w:numPr>
          <w:ilvl w:val="0"/>
          <w:numId w:val="47"/>
        </w:numPr>
        <w:ind w:hanging="294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Login</w:t>
      </w:r>
    </w:p>
    <w:p w:rsidR="000C7168" w:rsidRDefault="000F49D4" w:rsidP="000C7168">
      <w:pPr>
        <w:pStyle w:val="PargrafodaLista"/>
        <w:numPr>
          <w:ilvl w:val="0"/>
          <w:numId w:val="47"/>
        </w:numPr>
        <w:ind w:hanging="294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Nome Completo</w:t>
      </w:r>
    </w:p>
    <w:p w:rsidR="000C7168" w:rsidRDefault="00945FAA" w:rsidP="000C7168">
      <w:pPr>
        <w:pStyle w:val="PargrafodaLista"/>
        <w:numPr>
          <w:ilvl w:val="0"/>
          <w:numId w:val="47"/>
        </w:numPr>
        <w:ind w:hanging="294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e</w:t>
      </w:r>
      <w:r w:rsidR="000F49D4">
        <w:rPr>
          <w:rFonts w:asciiTheme="minorHAnsi" w:hAnsiTheme="minorHAnsi" w:cs="Arial"/>
          <w:szCs w:val="20"/>
        </w:rPr>
        <w:t>-</w:t>
      </w:r>
      <w:r>
        <w:rPr>
          <w:rFonts w:asciiTheme="minorHAnsi" w:hAnsiTheme="minorHAnsi" w:cs="Arial"/>
          <w:szCs w:val="20"/>
        </w:rPr>
        <w:t>m</w:t>
      </w:r>
      <w:r w:rsidR="00226867" w:rsidRPr="00226867">
        <w:rPr>
          <w:rFonts w:asciiTheme="minorHAnsi" w:hAnsiTheme="minorHAnsi" w:cs="Arial"/>
          <w:szCs w:val="20"/>
        </w:rPr>
        <w:t>ail</w:t>
      </w:r>
    </w:p>
    <w:p w:rsidR="00F77F47" w:rsidRPr="00226867" w:rsidRDefault="00B553F1" w:rsidP="000C7168">
      <w:pPr>
        <w:pStyle w:val="PargrafodaLista"/>
        <w:numPr>
          <w:ilvl w:val="0"/>
          <w:numId w:val="47"/>
        </w:numPr>
        <w:ind w:hanging="294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Senha</w:t>
      </w:r>
    </w:p>
    <w:p w:rsidR="00E0266B" w:rsidRDefault="00E0266B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 w:rsidRPr="000A4CFC">
        <w:rPr>
          <w:rFonts w:asciiTheme="minorHAnsi" w:hAnsiTheme="minorHAnsi" w:cs="Arial"/>
          <w:b/>
        </w:rPr>
        <w:t>Buscar e Listar Usuários</w:t>
      </w:r>
    </w:p>
    <w:p w:rsidR="00945FAA" w:rsidRDefault="00945FAA" w:rsidP="005F2EEC">
      <w:pPr>
        <w:ind w:left="340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Permitir busca de usuários administrativos pelos critérios:</w:t>
      </w:r>
    </w:p>
    <w:p w:rsidR="00945FAA" w:rsidRPr="00945FAA" w:rsidRDefault="005F2EEC" w:rsidP="00945FAA">
      <w:pPr>
        <w:pStyle w:val="PargrafodaLista"/>
        <w:numPr>
          <w:ilvl w:val="0"/>
          <w:numId w:val="48"/>
        </w:numPr>
        <w:ind w:hanging="294"/>
        <w:rPr>
          <w:rFonts w:asciiTheme="minorHAnsi" w:hAnsiTheme="minorHAnsi" w:cs="Arial"/>
        </w:rPr>
      </w:pPr>
      <w:r w:rsidRPr="00945FAA">
        <w:rPr>
          <w:rFonts w:asciiTheme="minorHAnsi" w:hAnsiTheme="minorHAnsi" w:cs="Arial"/>
        </w:rPr>
        <w:t>Nome</w:t>
      </w:r>
    </w:p>
    <w:p w:rsidR="000A4CFC" w:rsidRPr="00945FAA" w:rsidRDefault="00945FAA" w:rsidP="00945FAA">
      <w:pPr>
        <w:pStyle w:val="PargrafodaLista"/>
        <w:numPr>
          <w:ilvl w:val="0"/>
          <w:numId w:val="48"/>
        </w:numPr>
        <w:ind w:hanging="294"/>
        <w:rPr>
          <w:rFonts w:asciiTheme="minorHAnsi" w:hAnsiTheme="minorHAnsi" w:cs="Arial"/>
        </w:rPr>
      </w:pPr>
      <w:r w:rsidRPr="00945FAA">
        <w:rPr>
          <w:rFonts w:asciiTheme="minorHAnsi" w:hAnsiTheme="minorHAnsi" w:cs="Arial"/>
        </w:rPr>
        <w:t>e-mail</w:t>
      </w:r>
    </w:p>
    <w:p w:rsidR="00E0266B" w:rsidRPr="005F2EEC" w:rsidRDefault="00E0266B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 w:rsidRPr="005F2EEC">
        <w:rPr>
          <w:rFonts w:asciiTheme="minorHAnsi" w:hAnsiTheme="minorHAnsi" w:cs="Arial"/>
          <w:b/>
        </w:rPr>
        <w:t>Editar Permissões de Usuário</w:t>
      </w:r>
    </w:p>
    <w:p w:rsidR="000A4CFC" w:rsidRDefault="00033AA7" w:rsidP="000A4CFC">
      <w:pPr>
        <w:pStyle w:val="PargrafodaLista"/>
        <w:ind w:left="340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usuário que tiver acesso a essa área, poderá alterar o nível de acesso dos demais usuários administrativos.</w:t>
      </w:r>
    </w:p>
    <w:p w:rsidR="00E0266B" w:rsidRPr="00033AA7" w:rsidRDefault="00E0266B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 w:rsidRPr="00033AA7">
        <w:rPr>
          <w:rFonts w:asciiTheme="minorHAnsi" w:hAnsiTheme="minorHAnsi" w:cs="Arial"/>
          <w:b/>
        </w:rPr>
        <w:t>Excluir Usuários</w:t>
      </w:r>
    </w:p>
    <w:p w:rsidR="00033AA7" w:rsidRDefault="00611DF4" w:rsidP="00033AA7">
      <w:pPr>
        <w:pStyle w:val="PargrafodaLista"/>
        <w:ind w:left="340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Permitir exclusão dos usuários administrativos.</w:t>
      </w:r>
    </w:p>
    <w:p w:rsidR="000F4E43" w:rsidRDefault="000F4E43" w:rsidP="004F62B2">
      <w:pPr>
        <w:pStyle w:val="PargrafodaLista"/>
        <w:numPr>
          <w:ilvl w:val="3"/>
          <w:numId w:val="2"/>
        </w:numPr>
        <w:tabs>
          <w:tab w:val="clear" w:pos="1800"/>
        </w:tabs>
        <w:spacing w:before="120" w:after="120"/>
        <w:ind w:left="2552" w:hanging="851"/>
        <w:outlineLvl w:val="2"/>
        <w:rPr>
          <w:rFonts w:asciiTheme="minorHAnsi" w:hAnsiTheme="minorHAnsi" w:cs="Arial"/>
          <w:b/>
        </w:rPr>
      </w:pPr>
      <w:bookmarkStart w:id="16" w:name="_Toc264988092"/>
      <w:r>
        <w:rPr>
          <w:rFonts w:asciiTheme="minorHAnsi" w:hAnsiTheme="minorHAnsi" w:cs="Arial"/>
          <w:b/>
        </w:rPr>
        <w:t>Gerencia</w:t>
      </w:r>
      <w:r w:rsidR="002B4766">
        <w:rPr>
          <w:rFonts w:asciiTheme="minorHAnsi" w:hAnsiTheme="minorHAnsi" w:cs="Arial"/>
          <w:b/>
        </w:rPr>
        <w:t>ndo</w:t>
      </w:r>
      <w:r>
        <w:rPr>
          <w:rFonts w:asciiTheme="minorHAnsi" w:hAnsiTheme="minorHAnsi" w:cs="Arial"/>
          <w:b/>
        </w:rPr>
        <w:t xml:space="preserve"> </w:t>
      </w:r>
      <w:r w:rsidR="00D61051">
        <w:rPr>
          <w:rFonts w:asciiTheme="minorHAnsi" w:hAnsiTheme="minorHAnsi" w:cs="Arial"/>
          <w:b/>
        </w:rPr>
        <w:t>Clientes</w:t>
      </w:r>
      <w:r>
        <w:rPr>
          <w:rFonts w:asciiTheme="minorHAnsi" w:hAnsiTheme="minorHAnsi" w:cs="Arial"/>
          <w:b/>
        </w:rPr>
        <w:t xml:space="preserve"> no Site</w:t>
      </w:r>
      <w:bookmarkEnd w:id="16"/>
    </w:p>
    <w:p w:rsidR="004B480D" w:rsidRDefault="00EB6235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Buscar e Listar </w:t>
      </w:r>
      <w:r w:rsidR="00D61051">
        <w:rPr>
          <w:rFonts w:asciiTheme="minorHAnsi" w:hAnsiTheme="minorHAnsi" w:cs="Arial"/>
          <w:b/>
        </w:rPr>
        <w:t>Clientes</w:t>
      </w:r>
    </w:p>
    <w:p w:rsidR="000F4E43" w:rsidRDefault="00EB6235" w:rsidP="00033AA7">
      <w:pPr>
        <w:pStyle w:val="PargrafodaLista"/>
        <w:ind w:left="340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Possibilitar busca de </w:t>
      </w:r>
      <w:r w:rsidR="00D61051">
        <w:rPr>
          <w:rFonts w:asciiTheme="minorHAnsi" w:hAnsiTheme="minorHAnsi" w:cs="Arial"/>
        </w:rPr>
        <w:t>Clientes</w:t>
      </w:r>
      <w:r>
        <w:rPr>
          <w:rFonts w:asciiTheme="minorHAnsi" w:hAnsiTheme="minorHAnsi" w:cs="Arial"/>
        </w:rPr>
        <w:t xml:space="preserve"> através dos campos Nome, </w:t>
      </w:r>
      <w:r w:rsidR="0077705F">
        <w:rPr>
          <w:rFonts w:asciiTheme="minorHAnsi" w:hAnsiTheme="minorHAnsi" w:cs="Arial"/>
        </w:rPr>
        <w:t xml:space="preserve">Email, </w:t>
      </w:r>
      <w:r>
        <w:rPr>
          <w:rFonts w:asciiTheme="minorHAnsi" w:hAnsiTheme="minorHAnsi" w:cs="Arial"/>
        </w:rPr>
        <w:t>CPF/CNPJ</w:t>
      </w:r>
      <w:r w:rsidR="0077705F">
        <w:rPr>
          <w:rFonts w:asciiTheme="minorHAnsi" w:hAnsiTheme="minorHAnsi" w:cs="Arial"/>
        </w:rPr>
        <w:t xml:space="preserve"> ou ID.</w:t>
      </w:r>
    </w:p>
    <w:p w:rsidR="00004B28" w:rsidRDefault="00004B28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Editar </w:t>
      </w:r>
      <w:r w:rsidR="002F7264">
        <w:rPr>
          <w:rFonts w:asciiTheme="minorHAnsi" w:hAnsiTheme="minorHAnsi" w:cs="Arial"/>
          <w:b/>
        </w:rPr>
        <w:t>Dados Cadastrais</w:t>
      </w:r>
    </w:p>
    <w:p w:rsidR="00004B28" w:rsidRDefault="00286775" w:rsidP="00004B28">
      <w:pPr>
        <w:pStyle w:val="PargrafodaLista"/>
        <w:ind w:left="340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Os dados cadastrais do </w:t>
      </w:r>
      <w:r w:rsidR="00D61051">
        <w:rPr>
          <w:rFonts w:asciiTheme="minorHAnsi" w:hAnsiTheme="minorHAnsi" w:cs="Arial"/>
        </w:rPr>
        <w:t xml:space="preserve">cliente </w:t>
      </w:r>
      <w:r>
        <w:rPr>
          <w:rFonts w:asciiTheme="minorHAnsi" w:hAnsiTheme="minorHAnsi" w:cs="Arial"/>
        </w:rPr>
        <w:t>poderão ser alterados por um administrador com acesso a essa funcionalidade.</w:t>
      </w:r>
    </w:p>
    <w:p w:rsidR="00360DD0" w:rsidRPr="00AA7160" w:rsidRDefault="00360DD0" w:rsidP="00C7407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 w:cs="Arial"/>
          <w:b/>
        </w:rPr>
      </w:pPr>
      <w:r w:rsidRPr="00AA7160">
        <w:rPr>
          <w:rFonts w:asciiTheme="minorHAnsi" w:hAnsiTheme="minorHAnsi" w:cs="Arial"/>
          <w:b/>
        </w:rPr>
        <w:t>Buscar e Listar Emails Enviados</w:t>
      </w:r>
    </w:p>
    <w:p w:rsidR="00360DD0" w:rsidRDefault="00360DD0" w:rsidP="00360DD0">
      <w:pPr>
        <w:pStyle w:val="PargrafodaLista"/>
        <w:ind w:left="340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Permitir ao administrador listar e-mail</w:t>
      </w:r>
      <w:r w:rsidR="00186020">
        <w:rPr>
          <w:rFonts w:asciiTheme="minorHAnsi" w:hAnsiTheme="minorHAnsi" w:cs="Arial"/>
        </w:rPr>
        <w:t>s</w:t>
      </w:r>
      <w:r>
        <w:rPr>
          <w:rFonts w:asciiTheme="minorHAnsi" w:hAnsiTheme="minorHAnsi" w:cs="Arial"/>
        </w:rPr>
        <w:t xml:space="preserve"> enviados </w:t>
      </w:r>
      <w:r w:rsidR="00826168">
        <w:rPr>
          <w:rFonts w:asciiTheme="minorHAnsi" w:hAnsiTheme="minorHAnsi" w:cs="Arial"/>
        </w:rPr>
        <w:t>por um usuário específico</w:t>
      </w:r>
      <w:r>
        <w:rPr>
          <w:rFonts w:asciiTheme="minorHAnsi" w:hAnsiTheme="minorHAnsi" w:cs="Arial"/>
        </w:rPr>
        <w:t>.</w:t>
      </w:r>
    </w:p>
    <w:p w:rsidR="00DD5F08" w:rsidRDefault="008B3AF1" w:rsidP="004F62B2">
      <w:pPr>
        <w:pStyle w:val="PargrafodaLista"/>
        <w:numPr>
          <w:ilvl w:val="3"/>
          <w:numId w:val="2"/>
        </w:numPr>
        <w:tabs>
          <w:tab w:val="clear" w:pos="1800"/>
        </w:tabs>
        <w:spacing w:before="120"/>
        <w:ind w:left="2552" w:hanging="851"/>
        <w:outlineLvl w:val="2"/>
        <w:rPr>
          <w:rFonts w:asciiTheme="minorHAnsi" w:hAnsiTheme="minorHAnsi" w:cs="Arial"/>
          <w:b/>
        </w:rPr>
      </w:pPr>
      <w:bookmarkStart w:id="17" w:name="_Toc264988093"/>
      <w:r>
        <w:rPr>
          <w:rFonts w:asciiTheme="minorHAnsi" w:hAnsiTheme="minorHAnsi" w:cs="Arial"/>
          <w:b/>
        </w:rPr>
        <w:t>Relatórios</w:t>
      </w:r>
      <w:bookmarkEnd w:id="17"/>
    </w:p>
    <w:p w:rsidR="007B3CE2" w:rsidRPr="007B3CE2" w:rsidRDefault="007B3CE2" w:rsidP="00A17227">
      <w:pPr>
        <w:pStyle w:val="PargrafodaLista"/>
        <w:ind w:left="3402"/>
        <w:rPr>
          <w:rFonts w:asciiTheme="minorHAnsi" w:hAnsiTheme="minorHAnsi" w:cs="Arial"/>
          <w:b/>
        </w:rPr>
      </w:pPr>
    </w:p>
    <w:p w:rsidR="00E82E7F" w:rsidRPr="008B1B58" w:rsidRDefault="00E82E7F" w:rsidP="004F62B2">
      <w:pPr>
        <w:pStyle w:val="PargrafodaLista"/>
        <w:numPr>
          <w:ilvl w:val="2"/>
          <w:numId w:val="2"/>
        </w:numPr>
        <w:tabs>
          <w:tab w:val="clear" w:pos="1440"/>
        </w:tabs>
        <w:spacing w:before="120" w:after="120"/>
        <w:ind w:left="1701" w:hanging="567"/>
        <w:outlineLvl w:val="1"/>
        <w:rPr>
          <w:rFonts w:asciiTheme="minorHAnsi" w:hAnsiTheme="minorHAnsi" w:cs="Arial"/>
          <w:b/>
        </w:rPr>
      </w:pPr>
      <w:bookmarkStart w:id="18" w:name="_Toc264988094"/>
      <w:r w:rsidRPr="008B1B58">
        <w:rPr>
          <w:rFonts w:asciiTheme="minorHAnsi" w:hAnsiTheme="minorHAnsi" w:cs="Arial"/>
          <w:b/>
        </w:rPr>
        <w:t>Serviços</w:t>
      </w:r>
      <w:r w:rsidR="00DF2CC9">
        <w:rPr>
          <w:rFonts w:asciiTheme="minorHAnsi" w:hAnsiTheme="minorHAnsi" w:cs="Arial"/>
          <w:b/>
        </w:rPr>
        <w:t xml:space="preserve">  Automatizados</w:t>
      </w:r>
      <w:bookmarkEnd w:id="18"/>
    </w:p>
    <w:p w:rsidR="00A6639F" w:rsidRDefault="00081F08" w:rsidP="004F62B2">
      <w:pPr>
        <w:pStyle w:val="PargrafodaLista"/>
        <w:numPr>
          <w:ilvl w:val="3"/>
          <w:numId w:val="2"/>
        </w:numPr>
        <w:tabs>
          <w:tab w:val="clear" w:pos="1800"/>
        </w:tabs>
        <w:spacing w:after="120"/>
        <w:ind w:left="2552" w:hanging="851"/>
        <w:outlineLvl w:val="2"/>
        <w:rPr>
          <w:rFonts w:asciiTheme="minorHAnsi" w:hAnsiTheme="minorHAnsi"/>
          <w:b/>
        </w:rPr>
      </w:pPr>
      <w:bookmarkStart w:id="19" w:name="_Toc264988095"/>
      <w:r>
        <w:rPr>
          <w:rFonts w:asciiTheme="minorHAnsi" w:hAnsiTheme="minorHAnsi"/>
          <w:b/>
        </w:rPr>
        <w:t xml:space="preserve">Efetivando </w:t>
      </w:r>
      <w:r w:rsidR="003B47BA">
        <w:rPr>
          <w:rFonts w:asciiTheme="minorHAnsi" w:hAnsiTheme="minorHAnsi"/>
          <w:b/>
        </w:rPr>
        <w:t>Cadastro do Usuário</w:t>
      </w:r>
      <w:bookmarkEnd w:id="19"/>
    </w:p>
    <w:p w:rsidR="00E82E7F" w:rsidRDefault="008B3AF1" w:rsidP="008629B8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Solicitar Confirmação de Cadastro</w:t>
      </w:r>
    </w:p>
    <w:p w:rsidR="008B3AF1" w:rsidRPr="008B3AF1" w:rsidRDefault="00DA5432" w:rsidP="00081F08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Disparar ao término do cadastro do usuário, um e-mail contendo um link único para que ele ative a sua conta.</w:t>
      </w:r>
      <w:r w:rsidR="003E1DC7">
        <w:rPr>
          <w:rFonts w:asciiTheme="minorHAnsi" w:hAnsiTheme="minorHAnsi"/>
        </w:rPr>
        <w:t xml:space="preserve"> Possibilitar também que </w:t>
      </w:r>
      <w:r w:rsidR="007B053C">
        <w:rPr>
          <w:rFonts w:asciiTheme="minorHAnsi" w:hAnsiTheme="minorHAnsi"/>
        </w:rPr>
        <w:t>no e-mail exista um</w:t>
      </w:r>
      <w:r w:rsidR="003E1DC7">
        <w:rPr>
          <w:rFonts w:asciiTheme="minorHAnsi" w:hAnsiTheme="minorHAnsi"/>
        </w:rPr>
        <w:t xml:space="preserve"> código de ativação </w:t>
      </w:r>
      <w:r w:rsidR="007B053C">
        <w:rPr>
          <w:rFonts w:asciiTheme="minorHAnsi" w:hAnsiTheme="minorHAnsi"/>
        </w:rPr>
        <w:t xml:space="preserve">que </w:t>
      </w:r>
      <w:r w:rsidR="003E1DC7">
        <w:rPr>
          <w:rFonts w:asciiTheme="minorHAnsi" w:hAnsiTheme="minorHAnsi"/>
        </w:rPr>
        <w:t>possa ser copiado para um campo em uma página específica.</w:t>
      </w:r>
    </w:p>
    <w:p w:rsidR="007F4171" w:rsidRDefault="007F4171" w:rsidP="004F62B2">
      <w:pPr>
        <w:pStyle w:val="PargrafodaLista"/>
        <w:numPr>
          <w:ilvl w:val="3"/>
          <w:numId w:val="2"/>
        </w:numPr>
        <w:tabs>
          <w:tab w:val="clear" w:pos="1800"/>
        </w:tabs>
        <w:spacing w:before="120" w:after="120"/>
        <w:ind w:left="2552" w:hanging="851"/>
        <w:outlineLvl w:val="2"/>
        <w:rPr>
          <w:rFonts w:asciiTheme="minorHAnsi" w:hAnsiTheme="minorHAnsi"/>
          <w:b/>
        </w:rPr>
      </w:pPr>
      <w:bookmarkStart w:id="20" w:name="_Toc264988096"/>
      <w:r>
        <w:rPr>
          <w:rFonts w:asciiTheme="minorHAnsi" w:hAnsiTheme="minorHAnsi"/>
          <w:b/>
        </w:rPr>
        <w:t>Mantendo Histórico de Emails</w:t>
      </w:r>
      <w:bookmarkEnd w:id="20"/>
    </w:p>
    <w:p w:rsidR="003D1808" w:rsidRDefault="003D1808" w:rsidP="007F4171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Validar Status dos Usuários</w:t>
      </w:r>
    </w:p>
    <w:p w:rsidR="003D1808" w:rsidRPr="003D1808" w:rsidRDefault="003D1808" w:rsidP="003832AB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Verificar se o Remetente tentando utilizar o sistema Evimail é um </w:t>
      </w:r>
      <w:r w:rsidR="000D429C">
        <w:rPr>
          <w:rFonts w:asciiTheme="minorHAnsi" w:hAnsiTheme="minorHAnsi"/>
        </w:rPr>
        <w:t xml:space="preserve">cliente </w:t>
      </w:r>
      <w:r>
        <w:rPr>
          <w:rFonts w:asciiTheme="minorHAnsi" w:hAnsiTheme="minorHAnsi"/>
        </w:rPr>
        <w:t>cadastrado e ativo, ou seja, possui créditos ou está em período de vigência de sua assinatura.</w:t>
      </w:r>
      <w:r w:rsidR="00321709">
        <w:rPr>
          <w:rFonts w:asciiTheme="minorHAnsi" w:hAnsiTheme="minorHAnsi"/>
        </w:rPr>
        <w:t xml:space="preserve"> Ou e-mail adicional de </w:t>
      </w:r>
      <w:r w:rsidR="000D429C">
        <w:rPr>
          <w:rFonts w:asciiTheme="minorHAnsi" w:hAnsiTheme="minorHAnsi"/>
        </w:rPr>
        <w:t xml:space="preserve">cliente </w:t>
      </w:r>
      <w:r w:rsidR="00321709">
        <w:rPr>
          <w:rFonts w:asciiTheme="minorHAnsi" w:hAnsiTheme="minorHAnsi"/>
        </w:rPr>
        <w:t>válido.</w:t>
      </w:r>
    </w:p>
    <w:p w:rsidR="008B3AF1" w:rsidRDefault="008B3AF1" w:rsidP="00D30928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Armazenar Emails Enviados</w:t>
      </w:r>
    </w:p>
    <w:p w:rsidR="008B3AF1" w:rsidRPr="008B3AF1" w:rsidRDefault="00440050" w:rsidP="001A5CDC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Mant</w:t>
      </w:r>
      <w:r w:rsidR="007B053C">
        <w:rPr>
          <w:rFonts w:asciiTheme="minorHAnsi" w:hAnsiTheme="minorHAnsi"/>
        </w:rPr>
        <w:t xml:space="preserve">er </w:t>
      </w:r>
      <w:r>
        <w:rPr>
          <w:rFonts w:asciiTheme="minorHAnsi" w:hAnsiTheme="minorHAnsi"/>
        </w:rPr>
        <w:t xml:space="preserve">na íntegra, corpo e anexo(s), os e-mails enviados por </w:t>
      </w:r>
      <w:r w:rsidR="000D429C">
        <w:rPr>
          <w:rFonts w:asciiTheme="minorHAnsi" w:hAnsiTheme="minorHAnsi"/>
        </w:rPr>
        <w:t xml:space="preserve">clientes </w:t>
      </w:r>
      <w:r w:rsidR="001F5B6B">
        <w:rPr>
          <w:rFonts w:asciiTheme="minorHAnsi" w:hAnsiTheme="minorHAnsi"/>
        </w:rPr>
        <w:t>ativos</w:t>
      </w:r>
      <w:r>
        <w:rPr>
          <w:rFonts w:asciiTheme="minorHAnsi" w:hAnsiTheme="minorHAnsi"/>
        </w:rPr>
        <w:t xml:space="preserve"> através do sistema.</w:t>
      </w:r>
    </w:p>
    <w:p w:rsidR="008F68B2" w:rsidRDefault="008F68B2" w:rsidP="004F62B2">
      <w:pPr>
        <w:pStyle w:val="PargrafodaLista"/>
        <w:numPr>
          <w:ilvl w:val="3"/>
          <w:numId w:val="2"/>
        </w:numPr>
        <w:tabs>
          <w:tab w:val="clear" w:pos="1800"/>
        </w:tabs>
        <w:spacing w:before="120" w:after="120"/>
        <w:ind w:left="2552" w:hanging="851"/>
        <w:outlineLvl w:val="2"/>
        <w:rPr>
          <w:rFonts w:asciiTheme="minorHAnsi" w:hAnsiTheme="minorHAnsi"/>
          <w:b/>
        </w:rPr>
      </w:pPr>
      <w:bookmarkStart w:id="21" w:name="_Toc264988097"/>
      <w:r>
        <w:rPr>
          <w:rFonts w:asciiTheme="minorHAnsi" w:hAnsiTheme="minorHAnsi"/>
          <w:b/>
        </w:rPr>
        <w:t>Gerando Evidências de Comunicação</w:t>
      </w:r>
      <w:bookmarkEnd w:id="21"/>
    </w:p>
    <w:p w:rsidR="00902FB6" w:rsidRDefault="00902FB6" w:rsidP="00CD63D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Armazenar Dados Técnicos de Email Enviado</w:t>
      </w:r>
    </w:p>
    <w:p w:rsidR="00902FB6" w:rsidRPr="00902FB6" w:rsidRDefault="00902FB6" w:rsidP="00902FB6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Gravar em histórico os dados importantes para comprovar a autenticidade do e-mail enviado. Recuperar informações do LOG do servidor Evimail.</w:t>
      </w:r>
    </w:p>
    <w:p w:rsidR="004C35A3" w:rsidRDefault="004C35A3" w:rsidP="00CD63D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Solicitar Confirmação de Recebimento/Leitura</w:t>
      </w:r>
    </w:p>
    <w:p w:rsidR="004A0659" w:rsidRPr="004A0659" w:rsidRDefault="00FE08CE" w:rsidP="00CD63D3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Enviar ao(s) destinatário(s) um e-mail solicitando que confirme o recebimento do e-mail enviado pelo usuário Evimail.</w:t>
      </w:r>
      <w:r w:rsidR="002F2CE0">
        <w:rPr>
          <w:rFonts w:asciiTheme="minorHAnsi" w:hAnsiTheme="minorHAnsi"/>
        </w:rPr>
        <w:t xml:space="preserve"> Na mensagem enviada pelo sistema Evimail haverá um link único, que o sistema usará para identificar automaticamente o e-mail a ser </w:t>
      </w:r>
      <w:r w:rsidR="00C45099">
        <w:rPr>
          <w:rFonts w:asciiTheme="minorHAnsi" w:hAnsiTheme="minorHAnsi"/>
        </w:rPr>
        <w:t>confirmado.</w:t>
      </w:r>
      <w:r w:rsidR="00D652F5">
        <w:rPr>
          <w:rFonts w:asciiTheme="minorHAnsi" w:hAnsiTheme="minorHAnsi"/>
        </w:rPr>
        <w:t xml:space="preserve"> Enquanto não for confirmado o recebimento do e-mail pelo Destinatário, o sistema reenviará a solicitação durante uma semana com intervalo</w:t>
      </w:r>
      <w:r w:rsidR="00332FAE">
        <w:rPr>
          <w:rFonts w:asciiTheme="minorHAnsi" w:hAnsiTheme="minorHAnsi"/>
        </w:rPr>
        <w:t>s</w:t>
      </w:r>
      <w:r w:rsidR="00D652F5">
        <w:rPr>
          <w:rFonts w:asciiTheme="minorHAnsi" w:hAnsiTheme="minorHAnsi"/>
        </w:rPr>
        <w:t xml:space="preserve"> de 24 horas.</w:t>
      </w:r>
    </w:p>
    <w:p w:rsidR="008B3AF1" w:rsidRDefault="008B3AF1" w:rsidP="00CD63D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Notificar Recebimento/Leitura</w:t>
      </w:r>
    </w:p>
    <w:p w:rsidR="00DA5432" w:rsidRDefault="00C45099" w:rsidP="00CD63D3">
      <w:pPr>
        <w:pStyle w:val="PargrafodaLista"/>
        <w:ind w:left="3402"/>
        <w:rPr>
          <w:rFonts w:asciiTheme="minorHAnsi" w:hAnsiTheme="minorHAnsi"/>
        </w:rPr>
      </w:pPr>
      <w:r w:rsidRPr="00C45099">
        <w:rPr>
          <w:rFonts w:asciiTheme="minorHAnsi" w:hAnsiTheme="minorHAnsi"/>
        </w:rPr>
        <w:t>Disparar para o remetente uma mensagem notificando que o destinatário clicou no link para confirmar o recebimento</w:t>
      </w:r>
      <w:r w:rsidR="00BE3509">
        <w:rPr>
          <w:rFonts w:asciiTheme="minorHAnsi" w:hAnsiTheme="minorHAnsi"/>
        </w:rPr>
        <w:t>/leitura</w:t>
      </w:r>
      <w:r w:rsidRPr="00C45099">
        <w:rPr>
          <w:rFonts w:asciiTheme="minorHAnsi" w:hAnsiTheme="minorHAnsi"/>
        </w:rPr>
        <w:t xml:space="preserve"> do e-mail. </w:t>
      </w:r>
    </w:p>
    <w:p w:rsidR="00A751AC" w:rsidRDefault="00A751AC" w:rsidP="004F62B2">
      <w:pPr>
        <w:pStyle w:val="PargrafodaLista"/>
        <w:numPr>
          <w:ilvl w:val="3"/>
          <w:numId w:val="2"/>
        </w:numPr>
        <w:tabs>
          <w:tab w:val="clear" w:pos="1800"/>
        </w:tabs>
        <w:spacing w:before="120" w:after="120"/>
        <w:ind w:left="2552" w:hanging="851"/>
        <w:outlineLvl w:val="2"/>
        <w:rPr>
          <w:rFonts w:asciiTheme="minorHAnsi" w:hAnsiTheme="minorHAnsi"/>
          <w:b/>
        </w:rPr>
      </w:pPr>
      <w:bookmarkStart w:id="22" w:name="_Toc264988098"/>
      <w:r>
        <w:rPr>
          <w:rFonts w:asciiTheme="minorHAnsi" w:hAnsiTheme="minorHAnsi"/>
          <w:b/>
        </w:rPr>
        <w:t>Geral</w:t>
      </w:r>
      <w:bookmarkEnd w:id="22"/>
    </w:p>
    <w:p w:rsidR="00A751AC" w:rsidRDefault="00A751AC" w:rsidP="00A751AC">
      <w:pPr>
        <w:pStyle w:val="PargrafodaLista"/>
        <w:numPr>
          <w:ilvl w:val="0"/>
          <w:numId w:val="36"/>
        </w:numPr>
        <w:spacing w:before="120"/>
        <w:ind w:left="3403" w:hanging="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Debitando Créditos</w:t>
      </w:r>
    </w:p>
    <w:p w:rsidR="00A751AC" w:rsidRPr="00C45099" w:rsidRDefault="00A751AC" w:rsidP="00CD63D3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Debitar dos créditos do </w:t>
      </w:r>
      <w:r w:rsidR="006E4802">
        <w:rPr>
          <w:rFonts w:asciiTheme="minorHAnsi" w:hAnsiTheme="minorHAnsi"/>
        </w:rPr>
        <w:t xml:space="preserve">cliente </w:t>
      </w:r>
      <w:r>
        <w:rPr>
          <w:rFonts w:asciiTheme="minorHAnsi" w:hAnsiTheme="minorHAnsi"/>
        </w:rPr>
        <w:t>o referente a</w:t>
      </w:r>
      <w:r w:rsidR="000A3F01">
        <w:rPr>
          <w:rFonts w:asciiTheme="minorHAnsi" w:hAnsiTheme="minorHAnsi"/>
        </w:rPr>
        <w:t>o</w:t>
      </w:r>
      <w:r>
        <w:rPr>
          <w:rFonts w:asciiTheme="minorHAnsi" w:hAnsiTheme="minorHAnsi"/>
        </w:rPr>
        <w:t xml:space="preserve"> e-mail </w:t>
      </w:r>
      <w:r w:rsidR="000A3F01">
        <w:rPr>
          <w:rFonts w:asciiTheme="minorHAnsi" w:hAnsiTheme="minorHAnsi"/>
        </w:rPr>
        <w:t>enviado. S</w:t>
      </w:r>
      <w:r>
        <w:rPr>
          <w:rFonts w:asciiTheme="minorHAnsi" w:hAnsiTheme="minorHAnsi"/>
        </w:rPr>
        <w:t>empre que</w:t>
      </w:r>
      <w:r w:rsidR="000A3F01">
        <w:rPr>
          <w:rFonts w:asciiTheme="minorHAnsi" w:hAnsiTheme="minorHAnsi"/>
        </w:rPr>
        <w:t xml:space="preserve"> este utilizar o Evimail pelo sistema de créditos e sem período contratado.</w:t>
      </w:r>
    </w:p>
    <w:p w:rsidR="00E82E7F" w:rsidRPr="00111DB9" w:rsidRDefault="00E82E7F" w:rsidP="00A35AC0">
      <w:pPr>
        <w:pStyle w:val="PargrafodaLista"/>
        <w:numPr>
          <w:ilvl w:val="2"/>
          <w:numId w:val="2"/>
        </w:numPr>
        <w:tabs>
          <w:tab w:val="clear" w:pos="1440"/>
        </w:tabs>
        <w:spacing w:before="120" w:after="120"/>
        <w:ind w:left="1701" w:hanging="567"/>
        <w:outlineLvl w:val="1"/>
        <w:rPr>
          <w:rFonts w:asciiTheme="minorHAnsi" w:hAnsiTheme="minorHAnsi" w:cs="Arial"/>
          <w:b/>
        </w:rPr>
      </w:pPr>
      <w:bookmarkStart w:id="23" w:name="_Toc264988099"/>
      <w:r w:rsidRPr="00111DB9">
        <w:rPr>
          <w:rFonts w:asciiTheme="minorHAnsi" w:hAnsiTheme="minorHAnsi" w:cs="Arial"/>
          <w:b/>
        </w:rPr>
        <w:t>Website</w:t>
      </w:r>
      <w:bookmarkEnd w:id="23"/>
    </w:p>
    <w:p w:rsidR="00BE33B9" w:rsidRDefault="00BE33B9" w:rsidP="00A35AC0">
      <w:pPr>
        <w:pStyle w:val="PargrafodaLista"/>
        <w:numPr>
          <w:ilvl w:val="3"/>
          <w:numId w:val="2"/>
        </w:numPr>
        <w:tabs>
          <w:tab w:val="clear" w:pos="1800"/>
        </w:tabs>
        <w:spacing w:after="120"/>
        <w:ind w:left="2552" w:hanging="851"/>
        <w:outlineLvl w:val="2"/>
        <w:rPr>
          <w:rFonts w:asciiTheme="minorHAnsi" w:hAnsiTheme="minorHAnsi"/>
          <w:b/>
        </w:rPr>
      </w:pPr>
      <w:bookmarkStart w:id="24" w:name="_Toc264988100"/>
      <w:r>
        <w:rPr>
          <w:rFonts w:asciiTheme="minorHAnsi" w:hAnsiTheme="minorHAnsi"/>
          <w:b/>
        </w:rPr>
        <w:t>Navegando Como Visitante</w:t>
      </w:r>
      <w:bookmarkEnd w:id="24"/>
    </w:p>
    <w:p w:rsidR="00E82E7F" w:rsidRPr="00111DB9" w:rsidRDefault="00BE33B9" w:rsidP="00BE33B9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Manter</w:t>
      </w:r>
      <w:r w:rsidR="00111DB9" w:rsidRPr="00111DB9">
        <w:rPr>
          <w:rFonts w:asciiTheme="minorHAnsi" w:hAnsiTheme="minorHAnsi"/>
          <w:b/>
        </w:rPr>
        <w:t xml:space="preserve"> “Quem Somos"</w:t>
      </w:r>
    </w:p>
    <w:p w:rsidR="00111DB9" w:rsidRDefault="00111DB9" w:rsidP="00BE33B9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Exibir página com informações institucionais do Evimail.</w:t>
      </w:r>
    </w:p>
    <w:p w:rsidR="001F5B6B" w:rsidRPr="00111DB9" w:rsidRDefault="00BE33B9" w:rsidP="002D0613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Manter </w:t>
      </w:r>
      <w:r w:rsidR="00111DB9" w:rsidRPr="00111DB9">
        <w:rPr>
          <w:rFonts w:asciiTheme="minorHAnsi" w:hAnsiTheme="minorHAnsi"/>
          <w:b/>
        </w:rPr>
        <w:t>“F</w:t>
      </w:r>
      <w:r>
        <w:rPr>
          <w:rFonts w:asciiTheme="minorHAnsi" w:hAnsiTheme="minorHAnsi"/>
          <w:b/>
        </w:rPr>
        <w:t xml:space="preserve">requented </w:t>
      </w:r>
      <w:r w:rsidR="00111DB9" w:rsidRPr="00111DB9">
        <w:rPr>
          <w:rFonts w:asciiTheme="minorHAnsi" w:hAnsiTheme="minorHAnsi"/>
          <w:b/>
        </w:rPr>
        <w:t>A</w:t>
      </w:r>
      <w:r>
        <w:rPr>
          <w:rFonts w:asciiTheme="minorHAnsi" w:hAnsiTheme="minorHAnsi"/>
          <w:b/>
        </w:rPr>
        <w:t xml:space="preserve">sked </w:t>
      </w:r>
      <w:r w:rsidR="00111DB9" w:rsidRPr="00111DB9">
        <w:rPr>
          <w:rFonts w:asciiTheme="minorHAnsi" w:hAnsiTheme="minorHAnsi"/>
          <w:b/>
        </w:rPr>
        <w:t>Q</w:t>
      </w:r>
      <w:r>
        <w:rPr>
          <w:rFonts w:asciiTheme="minorHAnsi" w:hAnsiTheme="minorHAnsi"/>
          <w:b/>
        </w:rPr>
        <w:t>uestions</w:t>
      </w:r>
      <w:r w:rsidR="00111DB9" w:rsidRPr="00111DB9">
        <w:rPr>
          <w:rFonts w:asciiTheme="minorHAnsi" w:hAnsiTheme="minorHAnsi"/>
          <w:b/>
        </w:rPr>
        <w:t>”</w:t>
      </w:r>
    </w:p>
    <w:p w:rsidR="00111DB9" w:rsidRDefault="00111DB9" w:rsidP="00BE33B9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Prover seção com perguntas e respostas mais freqüentes a respeito do serviço Evimail.</w:t>
      </w:r>
    </w:p>
    <w:p w:rsidR="00111DB9" w:rsidRPr="00111DB9" w:rsidRDefault="00BE33B9" w:rsidP="00BE33B9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Manter Seção “Fale Conosco”</w:t>
      </w:r>
    </w:p>
    <w:p w:rsidR="00B25486" w:rsidRDefault="0035661A" w:rsidP="00BE33B9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Prover um formulário para comunicação entre navegante e administração Evimail.</w:t>
      </w:r>
    </w:p>
    <w:p w:rsidR="00111DB9" w:rsidRDefault="0035661A" w:rsidP="00BE33B9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Os campos desse formulário devem ser:</w:t>
      </w:r>
    </w:p>
    <w:p w:rsidR="0035661A" w:rsidRDefault="0035661A" w:rsidP="00E17169">
      <w:pPr>
        <w:pStyle w:val="PargrafodaLista"/>
        <w:numPr>
          <w:ilvl w:val="0"/>
          <w:numId w:val="40"/>
        </w:numPr>
        <w:ind w:left="4111" w:hanging="283"/>
        <w:rPr>
          <w:rFonts w:asciiTheme="minorHAnsi" w:hAnsiTheme="minorHAnsi"/>
        </w:rPr>
      </w:pPr>
      <w:r>
        <w:rPr>
          <w:rFonts w:asciiTheme="minorHAnsi" w:hAnsiTheme="minorHAnsi"/>
        </w:rPr>
        <w:t>Nome</w:t>
      </w:r>
    </w:p>
    <w:p w:rsidR="0035661A" w:rsidRDefault="0035661A" w:rsidP="00E17169">
      <w:pPr>
        <w:pStyle w:val="PargrafodaLista"/>
        <w:numPr>
          <w:ilvl w:val="0"/>
          <w:numId w:val="40"/>
        </w:numPr>
        <w:ind w:left="4111" w:hanging="283"/>
        <w:rPr>
          <w:rFonts w:asciiTheme="minorHAnsi" w:hAnsiTheme="minorHAnsi"/>
        </w:rPr>
      </w:pPr>
      <w:r>
        <w:rPr>
          <w:rFonts w:asciiTheme="minorHAnsi" w:hAnsiTheme="minorHAnsi"/>
        </w:rPr>
        <w:t>Email</w:t>
      </w:r>
    </w:p>
    <w:p w:rsidR="0035661A" w:rsidRDefault="0035661A" w:rsidP="00E17169">
      <w:pPr>
        <w:pStyle w:val="PargrafodaLista"/>
        <w:numPr>
          <w:ilvl w:val="0"/>
          <w:numId w:val="40"/>
        </w:numPr>
        <w:ind w:left="4111" w:hanging="283"/>
        <w:rPr>
          <w:rFonts w:asciiTheme="minorHAnsi" w:hAnsiTheme="minorHAnsi"/>
        </w:rPr>
      </w:pPr>
      <w:r>
        <w:rPr>
          <w:rFonts w:asciiTheme="minorHAnsi" w:hAnsiTheme="minorHAnsi"/>
        </w:rPr>
        <w:t>Assunto</w:t>
      </w:r>
    </w:p>
    <w:p w:rsidR="0035661A" w:rsidRDefault="0035661A" w:rsidP="00E17169">
      <w:pPr>
        <w:pStyle w:val="PargrafodaLista"/>
        <w:numPr>
          <w:ilvl w:val="0"/>
          <w:numId w:val="40"/>
        </w:numPr>
        <w:ind w:left="4111" w:hanging="283"/>
        <w:rPr>
          <w:rFonts w:asciiTheme="minorHAnsi" w:hAnsiTheme="minorHAnsi"/>
        </w:rPr>
      </w:pPr>
      <w:r>
        <w:rPr>
          <w:rFonts w:asciiTheme="minorHAnsi" w:hAnsiTheme="minorHAnsi"/>
        </w:rPr>
        <w:t>Mensagem</w:t>
      </w:r>
    </w:p>
    <w:p w:rsidR="0035661A" w:rsidRDefault="0035661A" w:rsidP="00E17169">
      <w:pPr>
        <w:pStyle w:val="PargrafodaLista"/>
        <w:numPr>
          <w:ilvl w:val="0"/>
          <w:numId w:val="40"/>
        </w:numPr>
        <w:ind w:left="4111" w:hanging="283"/>
        <w:rPr>
          <w:rFonts w:asciiTheme="minorHAnsi" w:hAnsiTheme="minorHAnsi"/>
        </w:rPr>
      </w:pPr>
      <w:r>
        <w:rPr>
          <w:rFonts w:asciiTheme="minorHAnsi" w:hAnsiTheme="minorHAnsi"/>
        </w:rPr>
        <w:t>“Receber Cópia”</w:t>
      </w:r>
    </w:p>
    <w:p w:rsidR="00B30D68" w:rsidRDefault="00B30D68" w:rsidP="00501542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Prover Formulário de Cadastro</w:t>
      </w:r>
    </w:p>
    <w:p w:rsidR="00B30D68" w:rsidRDefault="00B30D68" w:rsidP="00B30D68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Manter um formulário para o visitante cadastrar-se e, após a ativação de sua conta</w:t>
      </w:r>
      <w:r w:rsidR="003605CE">
        <w:rPr>
          <w:rFonts w:asciiTheme="minorHAnsi" w:hAnsiTheme="minorHAnsi"/>
        </w:rPr>
        <w:t xml:space="preserve"> </w:t>
      </w:r>
      <w:r w:rsidR="003605CE" w:rsidRPr="003605CE">
        <w:rPr>
          <w:rFonts w:asciiTheme="minorHAnsi" w:hAnsiTheme="minorHAnsi"/>
          <w:b/>
        </w:rPr>
        <w:t>(RPR 001</w:t>
      </w:r>
      <w:r w:rsidR="00AF54CD">
        <w:rPr>
          <w:rFonts w:asciiTheme="minorHAnsi" w:hAnsiTheme="minorHAnsi"/>
          <w:b/>
        </w:rPr>
        <w:t>2</w:t>
      </w:r>
      <w:r w:rsidR="003605CE" w:rsidRPr="003605CE">
        <w:rPr>
          <w:rFonts w:asciiTheme="minorHAnsi" w:hAnsiTheme="minorHAnsi"/>
          <w:b/>
        </w:rPr>
        <w:t>)</w:t>
      </w:r>
      <w:r>
        <w:rPr>
          <w:rFonts w:asciiTheme="minorHAnsi" w:hAnsiTheme="minorHAnsi"/>
        </w:rPr>
        <w:t>, poder acessar as áreas restritas e utilizar as ferramentas Evimail.</w:t>
      </w:r>
    </w:p>
    <w:p w:rsidR="00D31E71" w:rsidRDefault="00D31E71" w:rsidP="00B30D68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Campos para formulário de Cadastro:</w:t>
      </w:r>
    </w:p>
    <w:p w:rsidR="007F5F49" w:rsidRPr="007F5F49" w:rsidRDefault="007F5F49" w:rsidP="00E17169">
      <w:pPr>
        <w:numPr>
          <w:ilvl w:val="1"/>
          <w:numId w:val="46"/>
        </w:numPr>
        <w:ind w:left="4111" w:hanging="283"/>
        <w:jc w:val="both"/>
        <w:rPr>
          <w:rFonts w:asciiTheme="minorHAnsi" w:hAnsiTheme="minorHAnsi" w:cstheme="minorHAnsi"/>
          <w:szCs w:val="20"/>
        </w:rPr>
      </w:pPr>
      <w:r w:rsidRPr="007F5F49">
        <w:rPr>
          <w:rFonts w:asciiTheme="minorHAnsi" w:hAnsiTheme="minorHAnsi" w:cstheme="minorHAnsi"/>
        </w:rPr>
        <w:t>Nome (Obrigatório);</w:t>
      </w:r>
    </w:p>
    <w:p w:rsidR="007F5F49" w:rsidRPr="007F5F49" w:rsidRDefault="007F5F49" w:rsidP="00E17169">
      <w:pPr>
        <w:numPr>
          <w:ilvl w:val="1"/>
          <w:numId w:val="46"/>
        </w:numPr>
        <w:ind w:left="4111" w:hanging="283"/>
        <w:jc w:val="both"/>
        <w:rPr>
          <w:rFonts w:asciiTheme="minorHAnsi" w:hAnsiTheme="minorHAnsi" w:cstheme="minorHAnsi"/>
          <w:szCs w:val="20"/>
        </w:rPr>
      </w:pPr>
      <w:r w:rsidRPr="007F5F49">
        <w:rPr>
          <w:rFonts w:asciiTheme="minorHAnsi" w:hAnsiTheme="minorHAnsi" w:cstheme="minorHAnsi"/>
        </w:rPr>
        <w:t>CPF / CNPJ (Obrigatório);</w:t>
      </w:r>
    </w:p>
    <w:p w:rsidR="007F5F49" w:rsidRPr="007F5F49" w:rsidRDefault="007F5F49" w:rsidP="00E17169">
      <w:pPr>
        <w:numPr>
          <w:ilvl w:val="1"/>
          <w:numId w:val="46"/>
        </w:numPr>
        <w:ind w:left="4111" w:hanging="283"/>
        <w:jc w:val="both"/>
        <w:rPr>
          <w:rFonts w:asciiTheme="minorHAnsi" w:hAnsiTheme="minorHAnsi" w:cstheme="minorHAnsi"/>
          <w:szCs w:val="20"/>
        </w:rPr>
      </w:pPr>
      <w:r w:rsidRPr="007F5F49">
        <w:rPr>
          <w:rFonts w:asciiTheme="minorHAnsi" w:hAnsiTheme="minorHAnsi" w:cstheme="minorHAnsi"/>
        </w:rPr>
        <w:t>Data de Nascimento (dd/mm/aaaa)</w:t>
      </w:r>
      <w:r w:rsidRPr="007F5F49">
        <w:rPr>
          <w:rFonts w:asciiTheme="minorHAnsi" w:hAnsiTheme="minorHAnsi" w:cstheme="minorHAnsi"/>
          <w:szCs w:val="20"/>
        </w:rPr>
        <w:t xml:space="preserve"> (Obrigatório em caso de</w:t>
      </w:r>
      <w:del w:id="25" w:author="MMarins" w:date="2010-06-22T16:07:00Z">
        <w:r w:rsidRPr="007F5F49" w:rsidDel="00BC20C4">
          <w:rPr>
            <w:rFonts w:asciiTheme="minorHAnsi" w:hAnsiTheme="minorHAnsi" w:cstheme="minorHAnsi"/>
            <w:szCs w:val="20"/>
          </w:rPr>
          <w:delText xml:space="preserve"> </w:delText>
        </w:r>
        <w:r w:rsidRPr="007F5F49" w:rsidDel="00BC20C4">
          <w:rPr>
            <w:rFonts w:asciiTheme="minorHAnsi" w:hAnsiTheme="minorHAnsi" w:cstheme="minorHAnsi"/>
          </w:rPr>
          <w:delText xml:space="preserve"> </w:delText>
        </w:r>
      </w:del>
      <w:ins w:id="26" w:author="MMarins" w:date="2010-06-22T16:07:00Z">
        <w:r w:rsidR="00BC20C4" w:rsidRPr="007F5F49">
          <w:rPr>
            <w:rFonts w:asciiTheme="minorHAnsi" w:hAnsiTheme="minorHAnsi" w:cstheme="minorHAnsi"/>
            <w:szCs w:val="20"/>
          </w:rPr>
          <w:t xml:space="preserve"> </w:t>
        </w:r>
      </w:ins>
      <w:r w:rsidRPr="007F5F49">
        <w:rPr>
          <w:rFonts w:asciiTheme="minorHAnsi" w:hAnsiTheme="minorHAnsi" w:cstheme="minorHAnsi"/>
          <w:szCs w:val="20"/>
        </w:rPr>
        <w:t>Pessoa Física);</w:t>
      </w:r>
    </w:p>
    <w:p w:rsidR="007F5F49" w:rsidRPr="007F5F49" w:rsidRDefault="007F5F49" w:rsidP="00E17169">
      <w:pPr>
        <w:numPr>
          <w:ilvl w:val="1"/>
          <w:numId w:val="46"/>
        </w:numPr>
        <w:ind w:left="4111" w:hanging="283"/>
        <w:jc w:val="both"/>
        <w:rPr>
          <w:rFonts w:asciiTheme="minorHAnsi" w:hAnsiTheme="minorHAnsi" w:cstheme="minorHAnsi"/>
          <w:szCs w:val="20"/>
        </w:rPr>
      </w:pPr>
      <w:r w:rsidRPr="007F5F49">
        <w:rPr>
          <w:rFonts w:asciiTheme="minorHAnsi" w:hAnsiTheme="minorHAnsi" w:cstheme="minorHAnsi"/>
          <w:szCs w:val="20"/>
        </w:rPr>
        <w:lastRenderedPageBreak/>
        <w:t>Email (Obrigatório);</w:t>
      </w:r>
    </w:p>
    <w:p w:rsidR="007F5F49" w:rsidRPr="007F5F49" w:rsidRDefault="007F5F49" w:rsidP="00E17169">
      <w:pPr>
        <w:numPr>
          <w:ilvl w:val="1"/>
          <w:numId w:val="46"/>
        </w:numPr>
        <w:ind w:left="4111" w:hanging="283"/>
        <w:jc w:val="both"/>
        <w:rPr>
          <w:rFonts w:asciiTheme="minorHAnsi" w:hAnsiTheme="minorHAnsi" w:cstheme="minorHAnsi"/>
          <w:szCs w:val="20"/>
        </w:rPr>
      </w:pPr>
      <w:r w:rsidRPr="007F5F49">
        <w:rPr>
          <w:rFonts w:asciiTheme="minorHAnsi" w:hAnsiTheme="minorHAnsi" w:cstheme="minorHAnsi"/>
          <w:szCs w:val="20"/>
        </w:rPr>
        <w:t>Endereço (CEP, Logradouro, Número, Complemento, Cidade e UF) (obrigatório);</w:t>
      </w:r>
    </w:p>
    <w:p w:rsidR="007F5F49" w:rsidRPr="007F5F49" w:rsidRDefault="007F5F49" w:rsidP="00E17169">
      <w:pPr>
        <w:numPr>
          <w:ilvl w:val="1"/>
          <w:numId w:val="46"/>
        </w:numPr>
        <w:ind w:left="4111" w:hanging="283"/>
        <w:jc w:val="both"/>
        <w:rPr>
          <w:rFonts w:asciiTheme="minorHAnsi" w:hAnsiTheme="minorHAnsi" w:cstheme="minorHAnsi"/>
          <w:szCs w:val="20"/>
        </w:rPr>
      </w:pPr>
      <w:r w:rsidRPr="007F5F49">
        <w:rPr>
          <w:rFonts w:asciiTheme="minorHAnsi" w:hAnsiTheme="minorHAnsi" w:cstheme="minorHAnsi"/>
          <w:szCs w:val="20"/>
        </w:rPr>
        <w:t>Telefone Residencial (DDD e Número);</w:t>
      </w:r>
    </w:p>
    <w:p w:rsidR="007F5F49" w:rsidRPr="007F5F49" w:rsidRDefault="007F5F49" w:rsidP="00E17169">
      <w:pPr>
        <w:numPr>
          <w:ilvl w:val="1"/>
          <w:numId w:val="46"/>
        </w:numPr>
        <w:ind w:left="4111" w:hanging="283"/>
        <w:jc w:val="both"/>
        <w:rPr>
          <w:rFonts w:asciiTheme="minorHAnsi" w:hAnsiTheme="minorHAnsi" w:cstheme="minorHAnsi"/>
          <w:szCs w:val="20"/>
        </w:rPr>
      </w:pPr>
      <w:r w:rsidRPr="007F5F49">
        <w:rPr>
          <w:rFonts w:asciiTheme="minorHAnsi" w:hAnsiTheme="minorHAnsi" w:cstheme="minorHAnsi"/>
          <w:szCs w:val="20"/>
        </w:rPr>
        <w:t>Telefone Comercial (DDD + Número);</w:t>
      </w:r>
    </w:p>
    <w:p w:rsidR="007F5F49" w:rsidRPr="007F5F49" w:rsidRDefault="007F5F49" w:rsidP="00E17169">
      <w:pPr>
        <w:numPr>
          <w:ilvl w:val="1"/>
          <w:numId w:val="46"/>
        </w:numPr>
        <w:ind w:left="4111" w:hanging="283"/>
        <w:jc w:val="both"/>
        <w:rPr>
          <w:rFonts w:asciiTheme="minorHAnsi" w:hAnsiTheme="minorHAnsi" w:cstheme="minorHAnsi"/>
          <w:szCs w:val="20"/>
        </w:rPr>
      </w:pPr>
      <w:r w:rsidRPr="007F5F49">
        <w:rPr>
          <w:rFonts w:asciiTheme="minorHAnsi" w:hAnsiTheme="minorHAnsi" w:cstheme="minorHAnsi"/>
          <w:szCs w:val="20"/>
        </w:rPr>
        <w:t>Celular (DDD + Número</w:t>
      </w:r>
      <w:r w:rsidR="00CB796B">
        <w:rPr>
          <w:rFonts w:asciiTheme="minorHAnsi" w:hAnsiTheme="minorHAnsi" w:cstheme="minorHAnsi"/>
          <w:szCs w:val="20"/>
        </w:rPr>
        <w:t xml:space="preserve">) </w:t>
      </w:r>
      <w:r w:rsidRPr="007F5F49">
        <w:rPr>
          <w:rFonts w:asciiTheme="minorHAnsi" w:hAnsiTheme="minorHAnsi" w:cstheme="minorHAnsi"/>
          <w:szCs w:val="20"/>
        </w:rPr>
        <w:t>(Obrigatório);</w:t>
      </w:r>
    </w:p>
    <w:p w:rsidR="007F5F49" w:rsidRPr="007F5F49" w:rsidRDefault="003709E4" w:rsidP="00E17169">
      <w:pPr>
        <w:numPr>
          <w:ilvl w:val="1"/>
          <w:numId w:val="46"/>
        </w:numPr>
        <w:ind w:left="4111" w:hanging="283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Nome de Usuário</w:t>
      </w:r>
      <w:r w:rsidR="007F5F49" w:rsidRPr="007F5F49">
        <w:rPr>
          <w:rFonts w:asciiTheme="minorHAnsi" w:hAnsiTheme="minorHAnsi" w:cstheme="minorHAnsi"/>
          <w:szCs w:val="20"/>
        </w:rPr>
        <w:t xml:space="preserve"> (Alfanumérico entre 6 e 10 caracteres. Obrigatório);</w:t>
      </w:r>
    </w:p>
    <w:p w:rsidR="007F5F49" w:rsidRPr="007F5F49" w:rsidRDefault="007F5F49" w:rsidP="00E17169">
      <w:pPr>
        <w:numPr>
          <w:ilvl w:val="1"/>
          <w:numId w:val="46"/>
        </w:numPr>
        <w:ind w:left="4111" w:hanging="283"/>
        <w:jc w:val="both"/>
        <w:rPr>
          <w:rFonts w:asciiTheme="minorHAnsi" w:hAnsiTheme="minorHAnsi" w:cstheme="minorHAnsi"/>
          <w:szCs w:val="20"/>
        </w:rPr>
      </w:pPr>
      <w:r w:rsidRPr="007F5F49">
        <w:rPr>
          <w:rFonts w:asciiTheme="minorHAnsi" w:hAnsiTheme="minorHAnsi" w:cstheme="minorHAnsi"/>
          <w:szCs w:val="20"/>
        </w:rPr>
        <w:t>Senha (Obrigatório);</w:t>
      </w:r>
    </w:p>
    <w:p w:rsidR="00501542" w:rsidRDefault="00501542" w:rsidP="00501542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 w:rsidRPr="00501542">
        <w:rPr>
          <w:rFonts w:asciiTheme="minorHAnsi" w:hAnsiTheme="minorHAnsi"/>
          <w:b/>
        </w:rPr>
        <w:t>Prover Formulário de Confirmação</w:t>
      </w:r>
    </w:p>
    <w:p w:rsidR="00BE3509" w:rsidRDefault="007C551A" w:rsidP="00BE3509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O link existente na mensagem que solicita ao destinatário a confirmação de leitura</w:t>
      </w:r>
      <w:r w:rsidR="00E46EAC">
        <w:rPr>
          <w:rFonts w:asciiTheme="minorHAnsi" w:hAnsiTheme="minorHAnsi"/>
        </w:rPr>
        <w:t xml:space="preserve"> irá</w:t>
      </w:r>
      <w:r w:rsidR="00000A5B">
        <w:rPr>
          <w:rFonts w:asciiTheme="minorHAnsi" w:hAnsiTheme="minorHAnsi"/>
        </w:rPr>
        <w:t xml:space="preserve"> direcioná-lo</w:t>
      </w:r>
      <w:r>
        <w:rPr>
          <w:rFonts w:asciiTheme="minorHAnsi" w:hAnsiTheme="minorHAnsi"/>
        </w:rPr>
        <w:t xml:space="preserve"> para um formul</w:t>
      </w:r>
      <w:r w:rsidR="00994A0F">
        <w:rPr>
          <w:rFonts w:asciiTheme="minorHAnsi" w:hAnsiTheme="minorHAnsi"/>
        </w:rPr>
        <w:t>ário com as</w:t>
      </w:r>
      <w:r w:rsidR="00E46EAC">
        <w:rPr>
          <w:rFonts w:asciiTheme="minorHAnsi" w:hAnsiTheme="minorHAnsi"/>
        </w:rPr>
        <w:t xml:space="preserve"> </w:t>
      </w:r>
      <w:r w:rsidR="00994A0F">
        <w:rPr>
          <w:rFonts w:asciiTheme="minorHAnsi" w:hAnsiTheme="minorHAnsi"/>
        </w:rPr>
        <w:t xml:space="preserve">opções </w:t>
      </w:r>
      <w:r w:rsidR="00F825D0">
        <w:rPr>
          <w:rFonts w:asciiTheme="minorHAnsi" w:hAnsiTheme="minorHAnsi"/>
        </w:rPr>
        <w:t xml:space="preserve">abaixo em </w:t>
      </w:r>
      <w:r w:rsidR="00994A0F">
        <w:rPr>
          <w:rFonts w:asciiTheme="minorHAnsi" w:hAnsiTheme="minorHAnsi"/>
        </w:rPr>
        <w:t>checkbox</w:t>
      </w:r>
      <w:r w:rsidR="00F825D0">
        <w:rPr>
          <w:rFonts w:asciiTheme="minorHAnsi" w:hAnsiTheme="minorHAnsi"/>
        </w:rPr>
        <w:t xml:space="preserve"> e um botão para confirmação</w:t>
      </w:r>
      <w:r w:rsidR="00994A0F">
        <w:rPr>
          <w:rFonts w:asciiTheme="minorHAnsi" w:hAnsiTheme="minorHAnsi"/>
        </w:rPr>
        <w:t>:</w:t>
      </w:r>
    </w:p>
    <w:p w:rsidR="00994A0F" w:rsidRDefault="00994A0F" w:rsidP="00994A0F">
      <w:pPr>
        <w:pStyle w:val="PargrafodaLista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Entendi o conteúdo do e-mail “assunto do e-mail”, enviado em </w:t>
      </w:r>
      <w:r w:rsidR="00B81B31">
        <w:rPr>
          <w:rFonts w:asciiTheme="minorHAnsi" w:hAnsiTheme="minorHAnsi"/>
        </w:rPr>
        <w:t>“Data e Hora do Envio”</w:t>
      </w:r>
      <w:r>
        <w:rPr>
          <w:rFonts w:asciiTheme="minorHAnsi" w:hAnsiTheme="minorHAnsi"/>
        </w:rPr>
        <w:t xml:space="preserve"> por “</w:t>
      </w:r>
      <w:r w:rsidR="00B81B31">
        <w:rPr>
          <w:rFonts w:asciiTheme="minorHAnsi" w:hAnsiTheme="minorHAnsi"/>
        </w:rPr>
        <w:t>Nome do Remetente</w:t>
      </w:r>
      <w:r>
        <w:rPr>
          <w:rFonts w:asciiTheme="minorHAnsi" w:hAnsiTheme="minorHAnsi"/>
        </w:rPr>
        <w:t>”.</w:t>
      </w:r>
    </w:p>
    <w:p w:rsidR="00B81B31" w:rsidRDefault="00CC54A6" w:rsidP="00994A0F">
      <w:pPr>
        <w:pStyle w:val="PargrafodaLista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</w:rPr>
        <w:t>Li e entendi o(s) anexo(s) do e-mail “assunto do e-mail”, enviado em “Data e Hora do Envio” por “Nome do Remetente”.</w:t>
      </w:r>
    </w:p>
    <w:p w:rsidR="002D664F" w:rsidRPr="002D664F" w:rsidRDefault="001B3068" w:rsidP="002D664F">
      <w:pPr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Este formulário deve conter CAPTCHA para impedir ação de robôs.</w:t>
      </w:r>
    </w:p>
    <w:p w:rsidR="00B211EA" w:rsidRDefault="00B211EA" w:rsidP="00A35AC0">
      <w:pPr>
        <w:pStyle w:val="PargrafodaLista"/>
        <w:numPr>
          <w:ilvl w:val="3"/>
          <w:numId w:val="2"/>
        </w:numPr>
        <w:tabs>
          <w:tab w:val="clear" w:pos="1800"/>
        </w:tabs>
        <w:spacing w:before="120" w:after="120"/>
        <w:ind w:left="2552" w:hanging="851"/>
        <w:outlineLvl w:val="2"/>
        <w:rPr>
          <w:rFonts w:asciiTheme="minorHAnsi" w:hAnsiTheme="minorHAnsi"/>
          <w:b/>
        </w:rPr>
      </w:pPr>
      <w:bookmarkStart w:id="27" w:name="_Toc264988101"/>
      <w:r>
        <w:rPr>
          <w:rFonts w:asciiTheme="minorHAnsi" w:hAnsiTheme="minorHAnsi"/>
          <w:b/>
        </w:rPr>
        <w:t xml:space="preserve">Navegando Como </w:t>
      </w:r>
      <w:r w:rsidR="002514F0">
        <w:rPr>
          <w:rFonts w:asciiTheme="minorHAnsi" w:hAnsiTheme="minorHAnsi"/>
          <w:b/>
        </w:rPr>
        <w:t>Cliente</w:t>
      </w:r>
      <w:bookmarkEnd w:id="27"/>
    </w:p>
    <w:p w:rsidR="00B211EA" w:rsidRDefault="00594C05" w:rsidP="00594C05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 w:rsidRPr="005C4912">
        <w:rPr>
          <w:rFonts w:asciiTheme="minorHAnsi" w:hAnsiTheme="minorHAnsi"/>
          <w:b/>
        </w:rPr>
        <w:t>Realizar Login</w:t>
      </w:r>
    </w:p>
    <w:p w:rsidR="00C61313" w:rsidRPr="00C61313" w:rsidRDefault="00C61313" w:rsidP="00C61313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Prover ao usuário cadastrado acessar áreas restritas através de autenticação por Login e Senha</w:t>
      </w:r>
      <w:r w:rsidR="00C7352C">
        <w:rPr>
          <w:rFonts w:asciiTheme="minorHAnsi" w:hAnsiTheme="minorHAnsi"/>
        </w:rPr>
        <w:t>.</w:t>
      </w:r>
    </w:p>
    <w:p w:rsidR="00594C05" w:rsidRDefault="00594C05" w:rsidP="00594C05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 w:rsidRPr="005C4912">
        <w:rPr>
          <w:rFonts w:asciiTheme="minorHAnsi" w:hAnsiTheme="minorHAnsi"/>
          <w:b/>
        </w:rPr>
        <w:t>Lembrar Senha</w:t>
      </w:r>
    </w:p>
    <w:p w:rsidR="00C7352C" w:rsidRPr="00C7352C" w:rsidRDefault="00C7352C" w:rsidP="00C7352C">
      <w:pPr>
        <w:pStyle w:val="PargrafodaLista"/>
        <w:ind w:left="3402"/>
        <w:rPr>
          <w:rFonts w:asciiTheme="minorHAnsi" w:hAnsiTheme="minorHAnsi"/>
        </w:rPr>
      </w:pPr>
      <w:r w:rsidRPr="00C7352C">
        <w:rPr>
          <w:rFonts w:asciiTheme="minorHAnsi" w:hAnsiTheme="minorHAnsi"/>
        </w:rPr>
        <w:t xml:space="preserve">Prover funcionalidade para o usuário solicitar que a senha seja enviada para </w:t>
      </w:r>
      <w:r w:rsidR="004F3C7B">
        <w:rPr>
          <w:rFonts w:asciiTheme="minorHAnsi" w:hAnsiTheme="minorHAnsi"/>
        </w:rPr>
        <w:t xml:space="preserve">e-mail informado, que deve ser igual </w:t>
      </w:r>
      <w:r w:rsidRPr="00C7352C">
        <w:rPr>
          <w:rFonts w:asciiTheme="minorHAnsi" w:hAnsiTheme="minorHAnsi"/>
        </w:rPr>
        <w:t>seu e-mail de cadastro.</w:t>
      </w:r>
    </w:p>
    <w:p w:rsidR="00594C05" w:rsidRDefault="00594C05" w:rsidP="00594C05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 w:rsidRPr="005C4912">
        <w:rPr>
          <w:rFonts w:asciiTheme="minorHAnsi" w:hAnsiTheme="minorHAnsi"/>
          <w:b/>
        </w:rPr>
        <w:t>Alterar Dados Cadastrais</w:t>
      </w:r>
      <w:r w:rsidR="00322860">
        <w:rPr>
          <w:rFonts w:asciiTheme="minorHAnsi" w:hAnsiTheme="minorHAnsi"/>
          <w:b/>
        </w:rPr>
        <w:t xml:space="preserve"> - Minha Conta</w:t>
      </w:r>
    </w:p>
    <w:p w:rsidR="00555F0D" w:rsidRPr="00555F0D" w:rsidRDefault="00322860" w:rsidP="00555F0D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Prover seção Minha Conta, onde o </w:t>
      </w:r>
      <w:r w:rsidR="00D62A75">
        <w:rPr>
          <w:rFonts w:asciiTheme="minorHAnsi" w:hAnsiTheme="minorHAnsi"/>
        </w:rPr>
        <w:t xml:space="preserve">cliente </w:t>
      </w:r>
      <w:r>
        <w:rPr>
          <w:rFonts w:asciiTheme="minorHAnsi" w:hAnsiTheme="minorHAnsi"/>
        </w:rPr>
        <w:t>autenticado poderá alterar seus dados cadastrais.</w:t>
      </w:r>
      <w:r w:rsidR="009141F4">
        <w:rPr>
          <w:rFonts w:asciiTheme="minorHAnsi" w:hAnsiTheme="minorHAnsi"/>
        </w:rPr>
        <w:t xml:space="preserve"> CPF/CNPJ não podem ser alterados.</w:t>
      </w:r>
    </w:p>
    <w:p w:rsidR="00594C05" w:rsidRDefault="00594C05" w:rsidP="00594C05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 w:rsidRPr="005C4912">
        <w:rPr>
          <w:rFonts w:asciiTheme="minorHAnsi" w:hAnsiTheme="minorHAnsi"/>
          <w:b/>
        </w:rPr>
        <w:t>Gerenciar Emails Adicionais</w:t>
      </w:r>
    </w:p>
    <w:p w:rsidR="00C31BAC" w:rsidRPr="00C31BAC" w:rsidRDefault="00C31BAC" w:rsidP="00C31BAC">
      <w:pPr>
        <w:pStyle w:val="PargrafodaLista"/>
        <w:ind w:left="3402"/>
        <w:rPr>
          <w:rFonts w:asciiTheme="minorHAnsi" w:hAnsiTheme="minorHAnsi"/>
        </w:rPr>
      </w:pPr>
      <w:r w:rsidRPr="00C31BAC">
        <w:rPr>
          <w:rFonts w:asciiTheme="minorHAnsi" w:hAnsiTheme="minorHAnsi"/>
        </w:rPr>
        <w:t>Prover</w:t>
      </w:r>
      <w:r>
        <w:rPr>
          <w:rFonts w:asciiTheme="minorHAnsi" w:hAnsiTheme="minorHAnsi"/>
        </w:rPr>
        <w:t xml:space="preserve"> funcionalidade para </w:t>
      </w:r>
      <w:r w:rsidR="00D62A75">
        <w:rPr>
          <w:rFonts w:asciiTheme="minorHAnsi" w:hAnsiTheme="minorHAnsi"/>
        </w:rPr>
        <w:t xml:space="preserve">cliente </w:t>
      </w:r>
      <w:r>
        <w:rPr>
          <w:rFonts w:asciiTheme="minorHAnsi" w:hAnsiTheme="minorHAnsi"/>
        </w:rPr>
        <w:t>adicionar outros e</w:t>
      </w:r>
      <w:r w:rsidR="003A5163">
        <w:rPr>
          <w:rFonts w:asciiTheme="minorHAnsi" w:hAnsiTheme="minorHAnsi"/>
        </w:rPr>
        <w:t>ndereços</w:t>
      </w:r>
      <w:r>
        <w:rPr>
          <w:rFonts w:asciiTheme="minorHAnsi" w:hAnsiTheme="minorHAnsi"/>
        </w:rPr>
        <w:t xml:space="preserve"> </w:t>
      </w:r>
      <w:r w:rsidR="00D62A75">
        <w:rPr>
          <w:rFonts w:asciiTheme="minorHAnsi" w:hAnsiTheme="minorHAnsi"/>
        </w:rPr>
        <w:t xml:space="preserve">eletrônicos </w:t>
      </w:r>
      <w:r>
        <w:rPr>
          <w:rFonts w:asciiTheme="minorHAnsi" w:hAnsiTheme="minorHAnsi"/>
        </w:rPr>
        <w:t>que poder</w:t>
      </w:r>
      <w:r w:rsidR="00F34FAE">
        <w:rPr>
          <w:rFonts w:asciiTheme="minorHAnsi" w:hAnsiTheme="minorHAnsi"/>
        </w:rPr>
        <w:t>ão</w:t>
      </w:r>
      <w:r>
        <w:rPr>
          <w:rFonts w:asciiTheme="minorHAnsi" w:hAnsiTheme="minorHAnsi"/>
        </w:rPr>
        <w:t xml:space="preserve"> utilizar o sistema Evimail.</w:t>
      </w:r>
      <w:r w:rsidR="00FA7159">
        <w:rPr>
          <w:rFonts w:asciiTheme="minorHAnsi" w:hAnsiTheme="minorHAnsi"/>
        </w:rPr>
        <w:t xml:space="preserve"> O limite pré-definidos é de 3</w:t>
      </w:r>
      <w:r w:rsidR="00221F69">
        <w:rPr>
          <w:rFonts w:asciiTheme="minorHAnsi" w:hAnsiTheme="minorHAnsi"/>
        </w:rPr>
        <w:t xml:space="preserve"> (três)</w:t>
      </w:r>
      <w:r w:rsidR="00FA7159">
        <w:rPr>
          <w:rFonts w:asciiTheme="minorHAnsi" w:hAnsiTheme="minorHAnsi"/>
        </w:rPr>
        <w:t xml:space="preserve"> e-mails adicionais por conta.</w:t>
      </w:r>
    </w:p>
    <w:p w:rsidR="00594C05" w:rsidRDefault="00594C05" w:rsidP="00594C05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 w:rsidRPr="005C4912">
        <w:rPr>
          <w:rFonts w:asciiTheme="minorHAnsi" w:hAnsiTheme="minorHAnsi"/>
          <w:b/>
        </w:rPr>
        <w:t>Adquirir Créditos</w:t>
      </w:r>
    </w:p>
    <w:p w:rsidR="00DE3320" w:rsidRPr="00DE3320" w:rsidRDefault="00DE3320" w:rsidP="00DE3320">
      <w:pPr>
        <w:pStyle w:val="PargrafodaLista"/>
        <w:ind w:left="3402"/>
        <w:rPr>
          <w:rFonts w:asciiTheme="minorHAnsi" w:hAnsiTheme="minorHAnsi"/>
        </w:rPr>
      </w:pPr>
      <w:r w:rsidRPr="00DE3320">
        <w:rPr>
          <w:rFonts w:asciiTheme="minorHAnsi" w:hAnsiTheme="minorHAnsi"/>
        </w:rPr>
        <w:t xml:space="preserve">Prover ao </w:t>
      </w:r>
      <w:r w:rsidR="00D62A75">
        <w:rPr>
          <w:rFonts w:asciiTheme="minorHAnsi" w:hAnsiTheme="minorHAnsi"/>
        </w:rPr>
        <w:t>cliente</w:t>
      </w:r>
      <w:r w:rsidRPr="00DE3320">
        <w:rPr>
          <w:rFonts w:asciiTheme="minorHAnsi" w:hAnsiTheme="minorHAnsi"/>
        </w:rPr>
        <w:t xml:space="preserve"> plataforma para aquisição de </w:t>
      </w:r>
      <w:r w:rsidR="00532521">
        <w:rPr>
          <w:rFonts w:asciiTheme="minorHAnsi" w:hAnsiTheme="minorHAnsi"/>
        </w:rPr>
        <w:t xml:space="preserve">pacotes de </w:t>
      </w:r>
      <w:r w:rsidRPr="00DE3320">
        <w:rPr>
          <w:rFonts w:asciiTheme="minorHAnsi" w:hAnsiTheme="minorHAnsi"/>
        </w:rPr>
        <w:t>créditos para utilização do sistema Evimail.</w:t>
      </w:r>
      <w:r w:rsidR="00292905">
        <w:rPr>
          <w:rFonts w:asciiTheme="minorHAnsi" w:hAnsiTheme="minorHAnsi"/>
        </w:rPr>
        <w:t xml:space="preserve"> Onde 1 (um) crédito equivale a um </w:t>
      </w:r>
      <w:r w:rsidR="001F2069">
        <w:rPr>
          <w:rFonts w:asciiTheme="minorHAnsi" w:hAnsiTheme="minorHAnsi"/>
        </w:rPr>
        <w:t>e-mail enviado</w:t>
      </w:r>
      <w:r w:rsidR="00292905">
        <w:rPr>
          <w:rFonts w:asciiTheme="minorHAnsi" w:hAnsiTheme="minorHAnsi"/>
        </w:rPr>
        <w:t>.</w:t>
      </w:r>
    </w:p>
    <w:p w:rsidR="00594C05" w:rsidRDefault="00594C05" w:rsidP="00594C05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 w:rsidRPr="005C4912">
        <w:rPr>
          <w:rFonts w:asciiTheme="minorHAnsi" w:hAnsiTheme="minorHAnsi"/>
          <w:b/>
        </w:rPr>
        <w:t>Contratar Período</w:t>
      </w:r>
    </w:p>
    <w:p w:rsidR="006D0903" w:rsidRDefault="00532521" w:rsidP="006D0903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>Prover ao usuário ativo plataforma para contratação de período</w:t>
      </w:r>
      <w:r w:rsidR="00B95C1A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para utilização do sistema Evimail.</w:t>
      </w:r>
      <w:r w:rsidR="0045026A">
        <w:rPr>
          <w:rFonts w:asciiTheme="minorHAnsi" w:hAnsiTheme="minorHAnsi"/>
        </w:rPr>
        <w:t xml:space="preserve"> Possibilitando ao usuário infinitos envios durante período.</w:t>
      </w:r>
    </w:p>
    <w:p w:rsidR="00532521" w:rsidRDefault="00532521" w:rsidP="00532521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Realizar Pagamento Online</w:t>
      </w:r>
    </w:p>
    <w:p w:rsidR="00532521" w:rsidRPr="00532521" w:rsidRDefault="009A5C8D" w:rsidP="00532521">
      <w:pPr>
        <w:pStyle w:val="PargrafodaLista"/>
        <w:ind w:left="340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Prover </w:t>
      </w:r>
      <w:r w:rsidR="00860A03">
        <w:rPr>
          <w:rFonts w:asciiTheme="minorHAnsi" w:hAnsiTheme="minorHAnsi"/>
        </w:rPr>
        <w:t xml:space="preserve">funcionalidade </w:t>
      </w:r>
      <w:r>
        <w:rPr>
          <w:rFonts w:asciiTheme="minorHAnsi" w:hAnsiTheme="minorHAnsi"/>
        </w:rPr>
        <w:t>para pagamento online em tempo real.</w:t>
      </w:r>
      <w:r w:rsidR="00860A03">
        <w:rPr>
          <w:rFonts w:asciiTheme="minorHAnsi" w:hAnsiTheme="minorHAnsi"/>
        </w:rPr>
        <w:t xml:space="preserve"> Numa plataforma que permita o usuário, automaticamente ao efetivar o pagamento, utilizar o sistema.</w:t>
      </w:r>
    </w:p>
    <w:p w:rsidR="00C05B42" w:rsidRDefault="00C05B42" w:rsidP="00594C05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 w:rsidRPr="005C4912">
        <w:rPr>
          <w:rFonts w:asciiTheme="minorHAnsi" w:hAnsiTheme="minorHAnsi"/>
          <w:b/>
        </w:rPr>
        <w:t>Buscar e Listar Emails Enviados</w:t>
      </w:r>
    </w:p>
    <w:p w:rsidR="00825CCF" w:rsidRDefault="00825CCF" w:rsidP="00825CCF">
      <w:pPr>
        <w:pStyle w:val="PargrafodaLista"/>
        <w:ind w:left="3402"/>
        <w:rPr>
          <w:rFonts w:asciiTheme="minorHAnsi" w:hAnsiTheme="minorHAnsi"/>
        </w:rPr>
      </w:pPr>
      <w:r w:rsidRPr="00825CCF">
        <w:rPr>
          <w:rFonts w:asciiTheme="minorHAnsi" w:hAnsiTheme="minorHAnsi"/>
        </w:rPr>
        <w:t xml:space="preserve">Prover ao </w:t>
      </w:r>
      <w:r w:rsidR="00D62A75">
        <w:rPr>
          <w:rFonts w:asciiTheme="minorHAnsi" w:hAnsiTheme="minorHAnsi"/>
        </w:rPr>
        <w:t>cliente</w:t>
      </w:r>
      <w:r>
        <w:rPr>
          <w:rFonts w:asciiTheme="minorHAnsi" w:hAnsiTheme="minorHAnsi"/>
        </w:rPr>
        <w:t xml:space="preserve"> buscar e listar e-mails enviados. Critérios para busca:</w:t>
      </w:r>
    </w:p>
    <w:p w:rsidR="00825CCF" w:rsidRDefault="00825CCF" w:rsidP="00825CCF">
      <w:pPr>
        <w:pStyle w:val="PargrafodaLista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 de Envio</w:t>
      </w:r>
    </w:p>
    <w:p w:rsidR="00825CCF" w:rsidRDefault="00825CCF" w:rsidP="00825CCF">
      <w:pPr>
        <w:pStyle w:val="PargrafodaLista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Destinatários</w:t>
      </w:r>
    </w:p>
    <w:p w:rsidR="00825CCF" w:rsidRDefault="00825CCF" w:rsidP="00825CCF">
      <w:pPr>
        <w:pStyle w:val="PargrafodaLista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Assunto</w:t>
      </w:r>
    </w:p>
    <w:p w:rsidR="00825CCF" w:rsidRPr="00825CCF" w:rsidRDefault="00825CCF" w:rsidP="00825CCF">
      <w:pPr>
        <w:pStyle w:val="PargrafodaLista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Confirmados</w:t>
      </w:r>
    </w:p>
    <w:p w:rsidR="00C05B42" w:rsidRDefault="00C05B42" w:rsidP="00594C05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 w:rsidRPr="005C4912">
        <w:rPr>
          <w:rFonts w:asciiTheme="minorHAnsi" w:hAnsiTheme="minorHAnsi"/>
          <w:b/>
        </w:rPr>
        <w:t>Exibir Email Enviado</w:t>
      </w:r>
    </w:p>
    <w:p w:rsidR="00825CCF" w:rsidRPr="00825CCF" w:rsidRDefault="00825CCF" w:rsidP="00825CCF">
      <w:pPr>
        <w:pStyle w:val="PargrafodaLista"/>
        <w:ind w:left="3402"/>
        <w:rPr>
          <w:rFonts w:asciiTheme="minorHAnsi" w:hAnsiTheme="minorHAnsi"/>
        </w:rPr>
      </w:pPr>
      <w:r w:rsidRPr="00825CCF">
        <w:rPr>
          <w:rFonts w:asciiTheme="minorHAnsi" w:hAnsiTheme="minorHAnsi"/>
        </w:rPr>
        <w:t>Prover ao usuário, a partir da busca, exibir os detalhes de um e-mail enviado.</w:t>
      </w:r>
      <w:r>
        <w:rPr>
          <w:rFonts w:asciiTheme="minorHAnsi" w:hAnsiTheme="minorHAnsi"/>
        </w:rPr>
        <w:t xml:space="preserve"> Corpo, Anexo</w:t>
      </w:r>
      <w:r w:rsidR="00AC26F6">
        <w:rPr>
          <w:rFonts w:asciiTheme="minorHAnsi" w:hAnsiTheme="minorHAnsi"/>
        </w:rPr>
        <w:t>(s)</w:t>
      </w:r>
      <w:r>
        <w:rPr>
          <w:rFonts w:asciiTheme="minorHAnsi" w:hAnsiTheme="minorHAnsi"/>
        </w:rPr>
        <w:t xml:space="preserve">, </w:t>
      </w:r>
      <w:r w:rsidR="00AC26F6">
        <w:rPr>
          <w:rFonts w:asciiTheme="minorHAnsi" w:hAnsiTheme="minorHAnsi"/>
        </w:rPr>
        <w:t xml:space="preserve"> Destinatário(s), Data/Hora do Envio, Data/Hora da confirmação.</w:t>
      </w:r>
    </w:p>
    <w:p w:rsidR="00690448" w:rsidRDefault="0092584B" w:rsidP="00B30D68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Emitir Laudo</w:t>
      </w:r>
      <w:r w:rsidR="00E360EA">
        <w:rPr>
          <w:rFonts w:asciiTheme="minorHAnsi" w:hAnsiTheme="minorHAnsi"/>
          <w:b/>
        </w:rPr>
        <w:t xml:space="preserve"> de Email Enviado</w:t>
      </w:r>
    </w:p>
    <w:p w:rsidR="000F59D9" w:rsidRPr="00E360EA" w:rsidRDefault="000F59D9" w:rsidP="000F59D9">
      <w:pPr>
        <w:pStyle w:val="PargrafodaLista"/>
        <w:ind w:left="3402"/>
        <w:rPr>
          <w:rFonts w:asciiTheme="minorHAnsi" w:hAnsiTheme="minorHAnsi"/>
        </w:rPr>
      </w:pPr>
      <w:r w:rsidRPr="00E360EA">
        <w:rPr>
          <w:rFonts w:asciiTheme="minorHAnsi" w:hAnsiTheme="minorHAnsi"/>
        </w:rPr>
        <w:t xml:space="preserve">Permitir que o usuário </w:t>
      </w:r>
      <w:r w:rsidR="00E360EA">
        <w:rPr>
          <w:rFonts w:asciiTheme="minorHAnsi" w:hAnsiTheme="minorHAnsi"/>
        </w:rPr>
        <w:t xml:space="preserve">gere um PDF </w:t>
      </w:r>
      <w:r w:rsidR="00E30D4B">
        <w:rPr>
          <w:rFonts w:asciiTheme="minorHAnsi" w:hAnsiTheme="minorHAnsi"/>
        </w:rPr>
        <w:t xml:space="preserve">com </w:t>
      </w:r>
      <w:r w:rsidR="00F264DB">
        <w:rPr>
          <w:rFonts w:asciiTheme="minorHAnsi" w:hAnsiTheme="minorHAnsi"/>
        </w:rPr>
        <w:t xml:space="preserve">as </w:t>
      </w:r>
      <w:r w:rsidR="00E360EA">
        <w:rPr>
          <w:rFonts w:asciiTheme="minorHAnsi" w:hAnsiTheme="minorHAnsi"/>
        </w:rPr>
        <w:t xml:space="preserve">informações </w:t>
      </w:r>
      <w:r w:rsidR="00E30D4B">
        <w:rPr>
          <w:rFonts w:asciiTheme="minorHAnsi" w:hAnsiTheme="minorHAnsi"/>
        </w:rPr>
        <w:t>armazenadas automaticamente no envio do e-mail</w:t>
      </w:r>
      <w:r w:rsidR="00F264DB">
        <w:rPr>
          <w:rFonts w:asciiTheme="minorHAnsi" w:hAnsiTheme="minorHAnsi"/>
        </w:rPr>
        <w:t xml:space="preserve"> </w:t>
      </w:r>
      <w:r w:rsidR="00F264DB" w:rsidRPr="00091F57">
        <w:rPr>
          <w:rFonts w:asciiTheme="minorHAnsi" w:hAnsiTheme="minorHAnsi"/>
        </w:rPr>
        <w:t>(</w:t>
      </w:r>
      <w:r w:rsidR="00F264DB" w:rsidRPr="00F264DB">
        <w:rPr>
          <w:rFonts w:asciiTheme="minorHAnsi" w:hAnsiTheme="minorHAnsi"/>
          <w:b/>
        </w:rPr>
        <w:t>RPR 0018</w:t>
      </w:r>
      <w:r w:rsidR="00F264DB" w:rsidRPr="00091F57">
        <w:rPr>
          <w:rFonts w:asciiTheme="minorHAnsi" w:hAnsiTheme="minorHAnsi"/>
        </w:rPr>
        <w:t>)</w:t>
      </w:r>
      <w:r w:rsidR="00091F57">
        <w:rPr>
          <w:rFonts w:asciiTheme="minorHAnsi" w:hAnsiTheme="minorHAnsi"/>
          <w:b/>
        </w:rPr>
        <w:t>.</w:t>
      </w:r>
    </w:p>
    <w:p w:rsidR="0098047F" w:rsidRDefault="0092584B" w:rsidP="00B30D68">
      <w:pPr>
        <w:pStyle w:val="PargrafodaLista"/>
        <w:numPr>
          <w:ilvl w:val="0"/>
          <w:numId w:val="36"/>
        </w:numPr>
        <w:ind w:left="3402" w:hanging="85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Exibir</w:t>
      </w:r>
      <w:r w:rsidR="00DE7153">
        <w:rPr>
          <w:rFonts w:asciiTheme="minorHAnsi" w:hAnsiTheme="minorHAnsi"/>
          <w:b/>
        </w:rPr>
        <w:t xml:space="preserve"> Saldo ou Período de Assinatura</w:t>
      </w:r>
    </w:p>
    <w:p w:rsidR="00DE7153" w:rsidRPr="00DE7153" w:rsidRDefault="00DE7153" w:rsidP="00DE7153">
      <w:pPr>
        <w:pStyle w:val="PargrafodaLista"/>
        <w:ind w:left="3402"/>
        <w:rPr>
          <w:rFonts w:asciiTheme="minorHAnsi" w:hAnsiTheme="minorHAnsi"/>
        </w:rPr>
      </w:pPr>
      <w:r w:rsidRPr="00DE7153">
        <w:rPr>
          <w:rFonts w:asciiTheme="minorHAnsi" w:hAnsiTheme="minorHAnsi"/>
        </w:rPr>
        <w:t xml:space="preserve">Prover </w:t>
      </w:r>
      <w:r>
        <w:rPr>
          <w:rFonts w:asciiTheme="minorHAnsi" w:hAnsiTheme="minorHAnsi"/>
        </w:rPr>
        <w:t xml:space="preserve">ao usuário consultar saldo </w:t>
      </w:r>
      <w:r w:rsidR="00734960">
        <w:rPr>
          <w:rFonts w:asciiTheme="minorHAnsi" w:hAnsiTheme="minorHAnsi"/>
        </w:rPr>
        <w:t xml:space="preserve">e detalhamento do consumo, </w:t>
      </w:r>
      <w:r>
        <w:rPr>
          <w:rFonts w:asciiTheme="minorHAnsi" w:hAnsiTheme="minorHAnsi"/>
        </w:rPr>
        <w:t xml:space="preserve">para sistema de crédito </w:t>
      </w:r>
      <w:r w:rsidR="00734960">
        <w:rPr>
          <w:rFonts w:asciiTheme="minorHAnsi" w:hAnsiTheme="minorHAnsi"/>
        </w:rPr>
        <w:t xml:space="preserve">e </w:t>
      </w:r>
      <w:r>
        <w:rPr>
          <w:rFonts w:asciiTheme="minorHAnsi" w:hAnsiTheme="minorHAnsi"/>
        </w:rPr>
        <w:t xml:space="preserve">tempo de vigência para </w:t>
      </w:r>
      <w:r w:rsidR="00734960">
        <w:rPr>
          <w:rFonts w:asciiTheme="minorHAnsi" w:hAnsiTheme="minorHAnsi"/>
        </w:rPr>
        <w:t xml:space="preserve">contratação de </w:t>
      </w:r>
      <w:r>
        <w:rPr>
          <w:rFonts w:asciiTheme="minorHAnsi" w:hAnsiTheme="minorHAnsi"/>
        </w:rPr>
        <w:t>período.</w:t>
      </w:r>
    </w:p>
    <w:p w:rsidR="00D57488" w:rsidRPr="00AA3E72" w:rsidRDefault="00D57488" w:rsidP="004A26D1">
      <w:pPr>
        <w:pStyle w:val="Ttulo2"/>
        <w:tabs>
          <w:tab w:val="clear" w:pos="720"/>
        </w:tabs>
        <w:ind w:left="1134" w:hanging="567"/>
        <w:rPr>
          <w:rFonts w:asciiTheme="minorHAnsi" w:hAnsiTheme="minorHAnsi" w:cstheme="minorHAnsi"/>
          <w:sz w:val="24"/>
        </w:rPr>
      </w:pPr>
      <w:bookmarkStart w:id="28" w:name="_Toc252210028"/>
      <w:bookmarkStart w:id="29" w:name="_Toc252899558"/>
      <w:bookmarkStart w:id="30" w:name="_Toc252899658"/>
      <w:bookmarkStart w:id="31" w:name="_Toc252899692"/>
      <w:bookmarkStart w:id="32" w:name="_Toc252899719"/>
      <w:bookmarkStart w:id="33" w:name="_Toc252899808"/>
      <w:bookmarkStart w:id="34" w:name="_Toc252899907"/>
      <w:bookmarkStart w:id="35" w:name="_Toc252900025"/>
      <w:bookmarkStart w:id="36" w:name="_Toc252902222"/>
      <w:bookmarkStart w:id="37" w:name="_Toc257369631"/>
      <w:bookmarkStart w:id="38" w:name="_Toc257370949"/>
      <w:bookmarkStart w:id="39" w:name="_Toc264988102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AA3E72">
        <w:rPr>
          <w:rFonts w:asciiTheme="minorHAnsi" w:hAnsiTheme="minorHAnsi" w:cstheme="minorHAnsi"/>
          <w:sz w:val="24"/>
        </w:rPr>
        <w:t>Requisitos Não-Funcionais do Produto</w:t>
      </w:r>
      <w:bookmarkEnd w:id="39"/>
    </w:p>
    <w:p w:rsidR="00D57488" w:rsidRPr="00AA3E72" w:rsidRDefault="00D57488" w:rsidP="00D57488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4"/>
        </w:rPr>
      </w:pPr>
      <w:r w:rsidRPr="00AA3E72">
        <w:rPr>
          <w:rFonts w:asciiTheme="minorHAnsi" w:hAnsiTheme="minorHAnsi" w:cstheme="minorHAnsi"/>
          <w:sz w:val="24"/>
        </w:rPr>
        <w:t xml:space="preserve"> </w:t>
      </w:r>
      <w:bookmarkStart w:id="40" w:name="_Toc264988103"/>
      <w:r w:rsidRPr="00AA3E72">
        <w:rPr>
          <w:rFonts w:asciiTheme="minorHAnsi" w:hAnsiTheme="minorHAnsi" w:cstheme="minorHAnsi"/>
          <w:sz w:val="24"/>
        </w:rPr>
        <w:t xml:space="preserve">Requisitos de </w:t>
      </w:r>
      <w:smartTag w:uri="schemas-houaiss/mini" w:element="verbetes">
        <w:r w:rsidRPr="00AA3E72">
          <w:rPr>
            <w:rFonts w:asciiTheme="minorHAnsi" w:hAnsiTheme="minorHAnsi" w:cstheme="minorHAnsi"/>
            <w:sz w:val="24"/>
          </w:rPr>
          <w:t>Qualidade</w:t>
        </w:r>
      </w:smartTag>
      <w:bookmarkEnd w:id="40"/>
      <w:r w:rsidRPr="00AA3E72">
        <w:rPr>
          <w:rFonts w:asciiTheme="minorHAnsi" w:hAnsiTheme="minorHAnsi" w:cstheme="minorHAnsi"/>
          <w:sz w:val="24"/>
        </w:rPr>
        <w:t xml:space="preserve"> </w:t>
      </w:r>
    </w:p>
    <w:p w:rsidR="00D57488" w:rsidRPr="00CF4477" w:rsidRDefault="00D57488" w:rsidP="00D57488">
      <w:pPr>
        <w:ind w:left="1440"/>
        <w:rPr>
          <w:rFonts w:ascii="Arial" w:hAnsi="Arial" w:cs="Arial"/>
        </w:rPr>
      </w:pPr>
    </w:p>
    <w:p w:rsidR="00707C47" w:rsidRPr="00AA3E72" w:rsidRDefault="00707C47" w:rsidP="00707C4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  <w:b/>
          <w:bCs/>
        </w:rPr>
        <w:t>Usabilidade:</w:t>
      </w:r>
      <w:r w:rsidRPr="00AA3E72">
        <w:rPr>
          <w:rFonts w:asciiTheme="minorHAnsi" w:hAnsiTheme="minorHAnsi" w:cstheme="minorHAnsi"/>
          <w:b/>
          <w:bCs/>
        </w:rPr>
        <w:br/>
      </w:r>
    </w:p>
    <w:p w:rsidR="00707C47" w:rsidRPr="00AA3E72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</w:rPr>
        <w:t>Instruções para o uso do sistema (quando necessário) devem estar visíveis e de fácil acesso.</w:t>
      </w:r>
      <w:r w:rsidRPr="00AA3E72">
        <w:rPr>
          <w:rFonts w:asciiTheme="minorHAnsi" w:hAnsiTheme="minorHAnsi" w:cstheme="minorHAnsi"/>
        </w:rPr>
        <w:br/>
      </w:r>
    </w:p>
    <w:p w:rsidR="00707C47" w:rsidRPr="00AA3E72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</w:rPr>
        <w:t>Informar o usuário da instalação de plug-in</w:t>
      </w:r>
      <w:r w:rsidR="005E43C4" w:rsidRPr="00AA3E72">
        <w:rPr>
          <w:rStyle w:val="Refdenotaderodap"/>
          <w:rFonts w:asciiTheme="minorHAnsi" w:hAnsiTheme="minorHAnsi" w:cstheme="minorHAnsi"/>
        </w:rPr>
        <w:footnoteReference w:id="1"/>
      </w:r>
      <w:r w:rsidRPr="00AA3E72">
        <w:rPr>
          <w:rFonts w:asciiTheme="minorHAnsi" w:hAnsiTheme="minorHAnsi" w:cstheme="minorHAnsi"/>
        </w:rPr>
        <w:t xml:space="preserve"> caso necessário.</w:t>
      </w:r>
      <w:r w:rsidRPr="00AA3E72">
        <w:rPr>
          <w:rFonts w:asciiTheme="minorHAnsi" w:hAnsiTheme="minorHAnsi" w:cstheme="minorHAnsi"/>
        </w:rPr>
        <w:br/>
      </w:r>
    </w:p>
    <w:p w:rsidR="00707C47" w:rsidRPr="00AA3E72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</w:rPr>
        <w:t>Preenchimento dos formulários conciso e baseado em informações realmente necessárias.</w:t>
      </w:r>
      <w:r w:rsidRPr="00AA3E72">
        <w:rPr>
          <w:rFonts w:asciiTheme="minorHAnsi" w:hAnsiTheme="minorHAnsi" w:cstheme="minorHAnsi"/>
        </w:rPr>
        <w:br/>
      </w:r>
    </w:p>
    <w:p w:rsidR="00707C47" w:rsidRPr="00AA3E72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</w:rPr>
        <w:t>O sistema deve sempre manter o usuário informado sobre o que está acontecendo através de feedbacks. Este procedimento não deve ser restrito somente aos formulários. O período do feedback deve ser curto e com linguagem familiar ao usuário.</w:t>
      </w:r>
      <w:r w:rsidRPr="00AA3E72">
        <w:rPr>
          <w:rFonts w:asciiTheme="minorHAnsi" w:hAnsiTheme="minorHAnsi" w:cstheme="minorHAnsi"/>
        </w:rPr>
        <w:br/>
      </w:r>
    </w:p>
    <w:p w:rsidR="00707C47" w:rsidRPr="00AA3E72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</w:rPr>
        <w:t>As mensagens de erro devem ser claramente explicadas e prover alternativas de saída. O projeto deve, sobretudo, evitar suas ocorrências.</w:t>
      </w:r>
      <w:r w:rsidRPr="00AA3E72">
        <w:rPr>
          <w:rFonts w:asciiTheme="minorHAnsi" w:hAnsiTheme="minorHAnsi" w:cstheme="minorHAnsi"/>
        </w:rPr>
        <w:br/>
      </w:r>
    </w:p>
    <w:p w:rsidR="00707C47" w:rsidRPr="00AA3E72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</w:rPr>
        <w:t>O sistema deve falar a linguagem do usuário com palavras, frases e conceitos que sejam familiares, ao invés de orientado ao sistema.</w:t>
      </w:r>
      <w:r w:rsidRPr="00AA3E72">
        <w:rPr>
          <w:rFonts w:asciiTheme="minorHAnsi" w:hAnsiTheme="minorHAnsi" w:cstheme="minorHAnsi"/>
        </w:rPr>
        <w:br/>
      </w:r>
    </w:p>
    <w:p w:rsidR="00707C47" w:rsidRPr="00A93035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="Arial" w:hAnsi="Arial" w:cs="Arial"/>
        </w:rPr>
      </w:pPr>
      <w:r w:rsidRPr="00AA3E72">
        <w:rPr>
          <w:rFonts w:asciiTheme="minorHAnsi" w:hAnsiTheme="minorHAnsi" w:cstheme="minorHAnsi"/>
        </w:rPr>
        <w:t>O sistema deve manter consistência entre as telas com layouts, diagramação, palavras e fluxos na medida do possível.</w:t>
      </w:r>
      <w:r w:rsidRPr="00A93035">
        <w:rPr>
          <w:rFonts w:ascii="Arial" w:hAnsi="Arial" w:cs="Arial"/>
        </w:rPr>
        <w:br/>
      </w:r>
    </w:p>
    <w:p w:rsidR="00707C47" w:rsidRPr="00AA3E72" w:rsidRDefault="00707C47" w:rsidP="00707C4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  <w:b/>
          <w:bCs/>
          <w:szCs w:val="20"/>
        </w:rPr>
        <w:t>Acessibilidade:</w:t>
      </w:r>
    </w:p>
    <w:p w:rsidR="00707C47" w:rsidRPr="00A93035" w:rsidRDefault="00707C47" w:rsidP="00707C47">
      <w:pPr>
        <w:ind w:left="1440"/>
        <w:rPr>
          <w:rFonts w:ascii="Arial" w:hAnsi="Arial" w:cs="Arial"/>
        </w:rPr>
      </w:pPr>
    </w:p>
    <w:p w:rsidR="00707C47" w:rsidRPr="00AA3E72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</w:rPr>
        <w:t xml:space="preserve">Todas as imagens </w:t>
      </w:r>
      <w:r w:rsidRPr="00AA3E72">
        <w:rPr>
          <w:rFonts w:asciiTheme="minorHAnsi" w:hAnsiTheme="minorHAnsi" w:cstheme="minorHAnsi"/>
          <w:u w:val="single"/>
        </w:rPr>
        <w:t>representativas</w:t>
      </w:r>
      <w:r w:rsidRPr="00AA3E72">
        <w:rPr>
          <w:rFonts w:asciiTheme="minorHAnsi" w:hAnsiTheme="minorHAnsi" w:cstheme="minorHAnsi"/>
        </w:rPr>
        <w:t xml:space="preserve"> irão dispor de marcações alternativas, ou "alt", com a descrição do seu conteúdo.</w:t>
      </w:r>
      <w:r w:rsidRPr="00AA3E72">
        <w:rPr>
          <w:rFonts w:asciiTheme="minorHAnsi" w:hAnsiTheme="minorHAnsi" w:cstheme="minorHAnsi"/>
        </w:rPr>
        <w:br/>
      </w:r>
    </w:p>
    <w:p w:rsidR="00707C47" w:rsidRPr="00AA3E72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</w:rPr>
        <w:t xml:space="preserve">Utilizar os </w:t>
      </w:r>
      <w:r w:rsidR="005E43C4" w:rsidRPr="00AA3E72">
        <w:rPr>
          <w:rFonts w:asciiTheme="minorHAnsi" w:hAnsiTheme="minorHAnsi" w:cstheme="minorHAnsi"/>
        </w:rPr>
        <w:t>padrões de mercado para</w:t>
      </w:r>
      <w:r w:rsidRPr="00AA3E72">
        <w:rPr>
          <w:rFonts w:asciiTheme="minorHAnsi" w:hAnsiTheme="minorHAnsi" w:cstheme="minorHAnsi"/>
        </w:rPr>
        <w:t xml:space="preserve"> torna</w:t>
      </w:r>
      <w:r w:rsidR="005E43C4" w:rsidRPr="00AA3E72">
        <w:rPr>
          <w:rFonts w:asciiTheme="minorHAnsi" w:hAnsiTheme="minorHAnsi" w:cstheme="minorHAnsi"/>
        </w:rPr>
        <w:t>r</w:t>
      </w:r>
      <w:r w:rsidRPr="00AA3E72">
        <w:rPr>
          <w:rFonts w:asciiTheme="minorHAnsi" w:hAnsiTheme="minorHAnsi" w:cstheme="minorHAnsi"/>
        </w:rPr>
        <w:t xml:space="preserve"> o site acessível aos mecanismos de busc</w:t>
      </w:r>
      <w:r w:rsidR="005E43C4" w:rsidRPr="00AA3E72">
        <w:rPr>
          <w:rFonts w:asciiTheme="minorHAnsi" w:hAnsiTheme="minorHAnsi" w:cstheme="minorHAnsi"/>
        </w:rPr>
        <w:t>a (Google, por exemplo), garantir</w:t>
      </w:r>
      <w:r w:rsidRPr="00AA3E72">
        <w:rPr>
          <w:rFonts w:asciiTheme="minorHAnsi" w:hAnsiTheme="minorHAnsi" w:cstheme="minorHAnsi"/>
        </w:rPr>
        <w:t xml:space="preserve"> maior leveza e conseqüentemente maior agilidade ao sistema. Isto faz grande diferença para quem, por exemplo, tenha uma conexão lenta.</w:t>
      </w:r>
      <w:r w:rsidRPr="00AA3E72">
        <w:rPr>
          <w:rFonts w:asciiTheme="minorHAnsi" w:hAnsiTheme="minorHAnsi" w:cstheme="minorHAnsi"/>
        </w:rPr>
        <w:br/>
      </w:r>
    </w:p>
    <w:p w:rsidR="00707C47" w:rsidRPr="00AA3E72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</w:rPr>
        <w:t xml:space="preserve">Evitar uso de </w:t>
      </w:r>
      <w:r w:rsidR="005E43C4" w:rsidRPr="00AA3E72">
        <w:rPr>
          <w:rFonts w:asciiTheme="minorHAnsi" w:hAnsiTheme="minorHAnsi" w:cstheme="minorHAnsi"/>
        </w:rPr>
        <w:t>sub-janelas no navegador web (</w:t>
      </w:r>
      <w:r w:rsidRPr="00AA3E72">
        <w:rPr>
          <w:rFonts w:asciiTheme="minorHAnsi" w:hAnsiTheme="minorHAnsi" w:cstheme="minorHAnsi"/>
        </w:rPr>
        <w:t>frames</w:t>
      </w:r>
      <w:r w:rsidR="005E43C4" w:rsidRPr="00AA3E72">
        <w:rPr>
          <w:rFonts w:asciiTheme="minorHAnsi" w:hAnsiTheme="minorHAnsi" w:cstheme="minorHAnsi"/>
        </w:rPr>
        <w:t>)</w:t>
      </w:r>
      <w:r w:rsidRPr="00AA3E72">
        <w:rPr>
          <w:rFonts w:asciiTheme="minorHAnsi" w:hAnsiTheme="minorHAnsi" w:cstheme="minorHAnsi"/>
        </w:rPr>
        <w:t>.</w:t>
      </w:r>
      <w:r w:rsidRPr="00AA3E72">
        <w:rPr>
          <w:rFonts w:asciiTheme="minorHAnsi" w:hAnsiTheme="minorHAnsi" w:cstheme="minorHAnsi"/>
        </w:rPr>
        <w:br/>
      </w:r>
    </w:p>
    <w:p w:rsidR="00707C47" w:rsidRPr="00A93035" w:rsidRDefault="00707C47" w:rsidP="00D95306">
      <w:pPr>
        <w:numPr>
          <w:ilvl w:val="1"/>
          <w:numId w:val="5"/>
        </w:numPr>
        <w:tabs>
          <w:tab w:val="clear" w:pos="1440"/>
        </w:tabs>
        <w:ind w:left="2268" w:hanging="567"/>
        <w:rPr>
          <w:rFonts w:ascii="Arial" w:hAnsi="Arial" w:cs="Arial"/>
        </w:rPr>
      </w:pPr>
      <w:r w:rsidRPr="00AA3E72">
        <w:rPr>
          <w:rFonts w:asciiTheme="minorHAnsi" w:hAnsiTheme="minorHAnsi" w:cstheme="minorHAnsi"/>
        </w:rPr>
        <w:t>Plug-ins são necessárias apenas se adicionam valor à experiência de uso e não devem impossibilitar o acesso à informação.</w:t>
      </w:r>
      <w:r w:rsidRPr="00A93035">
        <w:rPr>
          <w:rFonts w:ascii="Arial" w:hAnsi="Arial" w:cs="Arial"/>
        </w:rPr>
        <w:br/>
      </w:r>
    </w:p>
    <w:p w:rsidR="00707C47" w:rsidRPr="00AA3E72" w:rsidRDefault="00707C47" w:rsidP="00707C47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  <w:b/>
          <w:bCs/>
          <w:szCs w:val="20"/>
        </w:rPr>
        <w:t>Segurança de acesso:</w:t>
      </w:r>
      <w:r w:rsidRPr="00AA3E72">
        <w:rPr>
          <w:rFonts w:asciiTheme="minorHAnsi" w:hAnsiTheme="minorHAnsi" w:cstheme="minorHAnsi"/>
          <w:b/>
          <w:bCs/>
          <w:szCs w:val="20"/>
        </w:rPr>
        <w:br/>
      </w:r>
    </w:p>
    <w:p w:rsidR="00D57488" w:rsidRPr="00AA3E72" w:rsidRDefault="00707C47" w:rsidP="00707C47">
      <w:pPr>
        <w:numPr>
          <w:ilvl w:val="1"/>
          <w:numId w:val="5"/>
        </w:numPr>
        <w:rPr>
          <w:rFonts w:asciiTheme="minorHAnsi" w:hAnsiTheme="minorHAnsi" w:cstheme="minorHAnsi"/>
        </w:rPr>
      </w:pPr>
      <w:r w:rsidRPr="00AA3E72">
        <w:rPr>
          <w:rFonts w:asciiTheme="minorHAnsi" w:hAnsiTheme="minorHAnsi" w:cstheme="minorHAnsi"/>
        </w:rPr>
        <w:t>O acesso às funcionalidades do sistema</w:t>
      </w:r>
      <w:r w:rsidR="005E43C4" w:rsidRPr="00AA3E72">
        <w:rPr>
          <w:rFonts w:asciiTheme="minorHAnsi" w:hAnsiTheme="minorHAnsi" w:cstheme="minorHAnsi"/>
        </w:rPr>
        <w:t>,</w:t>
      </w:r>
      <w:r w:rsidRPr="00AA3E72">
        <w:rPr>
          <w:rFonts w:asciiTheme="minorHAnsi" w:hAnsiTheme="minorHAnsi" w:cstheme="minorHAnsi"/>
        </w:rPr>
        <w:t xml:space="preserve"> </w:t>
      </w:r>
      <w:r w:rsidR="005E43C4" w:rsidRPr="00AA3E72">
        <w:rPr>
          <w:rFonts w:asciiTheme="minorHAnsi" w:hAnsiTheme="minorHAnsi" w:cstheme="minorHAnsi"/>
          <w:u w:val="single"/>
        </w:rPr>
        <w:t>que não sejam de domínio público</w:t>
      </w:r>
      <w:r w:rsidR="005E43C4" w:rsidRPr="00AA3E72">
        <w:rPr>
          <w:rFonts w:asciiTheme="minorHAnsi" w:hAnsiTheme="minorHAnsi" w:cstheme="minorHAnsi"/>
        </w:rPr>
        <w:t xml:space="preserve">, </w:t>
      </w:r>
      <w:r w:rsidRPr="00AA3E72">
        <w:rPr>
          <w:rFonts w:asciiTheme="minorHAnsi" w:hAnsiTheme="minorHAnsi" w:cstheme="minorHAnsi"/>
        </w:rPr>
        <w:t>será permitido somente aos usuários logados e previamente cadastrados</w:t>
      </w:r>
      <w:r w:rsidR="00407DEB" w:rsidRPr="00AA3E72">
        <w:rPr>
          <w:rFonts w:asciiTheme="minorHAnsi" w:hAnsiTheme="minorHAnsi" w:cstheme="minorHAnsi"/>
        </w:rPr>
        <w:t>.</w:t>
      </w:r>
      <w:r w:rsidRPr="00AA3E72">
        <w:rPr>
          <w:rFonts w:asciiTheme="minorHAnsi" w:hAnsiTheme="minorHAnsi" w:cstheme="minorHAnsi"/>
        </w:rPr>
        <w:t xml:space="preserve"> O acesso às funções específicas será feito somente pelos usuários qualificados com as permissões devidamente </w:t>
      </w:r>
      <w:r w:rsidRPr="00AA3E72">
        <w:rPr>
          <w:rFonts w:asciiTheme="minorHAnsi" w:hAnsiTheme="minorHAnsi" w:cstheme="minorHAnsi"/>
        </w:rPr>
        <w:lastRenderedPageBreak/>
        <w:t>parametrizadas no sistema.</w:t>
      </w:r>
      <w:r w:rsidRPr="00AA3E72">
        <w:rPr>
          <w:rFonts w:asciiTheme="minorHAnsi" w:hAnsiTheme="minorHAnsi" w:cstheme="minorHAnsi"/>
        </w:rPr>
        <w:br/>
      </w:r>
    </w:p>
    <w:p w:rsidR="00D57488" w:rsidRPr="00FF4316" w:rsidRDefault="00D57488" w:rsidP="00D57488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4"/>
        </w:rPr>
      </w:pPr>
      <w:r w:rsidRPr="00FF4316">
        <w:rPr>
          <w:rFonts w:asciiTheme="minorHAnsi" w:hAnsiTheme="minorHAnsi" w:cstheme="minorHAnsi"/>
          <w:sz w:val="24"/>
        </w:rPr>
        <w:t xml:space="preserve"> </w:t>
      </w:r>
      <w:bookmarkStart w:id="41" w:name="_Toc264988104"/>
      <w:r w:rsidRPr="00FF4316">
        <w:rPr>
          <w:rFonts w:asciiTheme="minorHAnsi" w:hAnsiTheme="minorHAnsi" w:cstheme="minorHAnsi"/>
          <w:sz w:val="24"/>
        </w:rPr>
        <w:t xml:space="preserve">Requisitos de Interface </w:t>
      </w:r>
      <w:smartTag w:uri="schemas-houaiss/mini" w:element="verbetes">
        <w:r w:rsidRPr="00FF4316">
          <w:rPr>
            <w:rFonts w:asciiTheme="minorHAnsi" w:hAnsiTheme="minorHAnsi" w:cstheme="minorHAnsi"/>
            <w:sz w:val="24"/>
          </w:rPr>
          <w:t>com</w:t>
        </w:r>
      </w:smartTag>
      <w:r w:rsidRPr="00FF4316">
        <w:rPr>
          <w:rFonts w:asciiTheme="minorHAnsi" w:hAnsiTheme="minorHAnsi" w:cstheme="minorHAnsi"/>
          <w:sz w:val="24"/>
        </w:rPr>
        <w:t xml:space="preserve"> </w:t>
      </w:r>
      <w:smartTag w:uri="schemas-houaiss/mini" w:element="verbetes">
        <w:r w:rsidRPr="00FF4316">
          <w:rPr>
            <w:rFonts w:asciiTheme="minorHAnsi" w:hAnsiTheme="minorHAnsi" w:cstheme="minorHAnsi"/>
            <w:sz w:val="24"/>
          </w:rPr>
          <w:t>outros</w:t>
        </w:r>
      </w:smartTag>
      <w:r w:rsidRPr="00FF4316">
        <w:rPr>
          <w:rFonts w:asciiTheme="minorHAnsi" w:hAnsiTheme="minorHAnsi" w:cstheme="minorHAnsi"/>
          <w:sz w:val="24"/>
        </w:rPr>
        <w:t xml:space="preserve"> </w:t>
      </w:r>
      <w:smartTag w:uri="schemas-houaiss/mini" w:element="verbetes">
        <w:r w:rsidRPr="00FF4316">
          <w:rPr>
            <w:rFonts w:asciiTheme="minorHAnsi" w:hAnsiTheme="minorHAnsi" w:cstheme="minorHAnsi"/>
            <w:sz w:val="24"/>
          </w:rPr>
          <w:t>sistemas</w:t>
        </w:r>
      </w:smartTag>
      <w:r w:rsidRPr="00FF4316">
        <w:rPr>
          <w:rFonts w:asciiTheme="minorHAnsi" w:hAnsiTheme="minorHAnsi" w:cstheme="minorHAnsi"/>
          <w:sz w:val="24"/>
        </w:rPr>
        <w:t xml:space="preserve"> </w:t>
      </w:r>
      <w:smartTag w:uri="schemas-houaiss/mini" w:element="verbetes">
        <w:r w:rsidRPr="00FF4316">
          <w:rPr>
            <w:rFonts w:asciiTheme="minorHAnsi" w:hAnsiTheme="minorHAnsi" w:cstheme="minorHAnsi"/>
            <w:sz w:val="24"/>
          </w:rPr>
          <w:t>ou</w:t>
        </w:r>
      </w:smartTag>
      <w:r w:rsidRPr="00FF4316">
        <w:rPr>
          <w:rFonts w:asciiTheme="minorHAnsi" w:hAnsiTheme="minorHAnsi" w:cstheme="minorHAnsi"/>
          <w:sz w:val="24"/>
        </w:rPr>
        <w:t xml:space="preserve"> software</w:t>
      </w:r>
      <w:bookmarkEnd w:id="41"/>
    </w:p>
    <w:p w:rsidR="00D57488" w:rsidRPr="00CF4477" w:rsidRDefault="00D57488" w:rsidP="00D57488">
      <w:pPr>
        <w:ind w:left="1440"/>
        <w:rPr>
          <w:rFonts w:ascii="Arial" w:hAnsi="Arial" w:cs="Arial"/>
        </w:rPr>
      </w:pPr>
    </w:p>
    <w:p w:rsidR="00010855" w:rsidRPr="00FF4316" w:rsidRDefault="00010855" w:rsidP="00010855">
      <w:pPr>
        <w:numPr>
          <w:ilvl w:val="0"/>
          <w:numId w:val="6"/>
        </w:numPr>
        <w:tabs>
          <w:tab w:val="clear" w:pos="3273"/>
          <w:tab w:val="num" w:pos="1985"/>
        </w:tabs>
        <w:ind w:left="1276" w:firstLine="567"/>
        <w:rPr>
          <w:rFonts w:asciiTheme="minorHAnsi" w:hAnsiTheme="minorHAnsi" w:cstheme="minorHAnsi"/>
          <w:bCs/>
          <w:szCs w:val="20"/>
        </w:rPr>
      </w:pPr>
      <w:r w:rsidRPr="00FF4316">
        <w:rPr>
          <w:rFonts w:asciiTheme="minorHAnsi" w:hAnsiTheme="minorHAnsi" w:cstheme="minorHAnsi"/>
          <w:bCs/>
          <w:szCs w:val="20"/>
        </w:rPr>
        <w:t xml:space="preserve">Integração com o sistema </w:t>
      </w:r>
      <w:r w:rsidR="00204839" w:rsidRPr="00FF4316">
        <w:rPr>
          <w:rFonts w:asciiTheme="minorHAnsi" w:hAnsiTheme="minorHAnsi" w:cstheme="minorHAnsi"/>
          <w:bCs/>
          <w:szCs w:val="20"/>
        </w:rPr>
        <w:t>BRASPAG para</w:t>
      </w:r>
      <w:r w:rsidR="00513A66" w:rsidRPr="00FF4316">
        <w:rPr>
          <w:rFonts w:asciiTheme="minorHAnsi" w:hAnsiTheme="minorHAnsi" w:cstheme="minorHAnsi"/>
          <w:bCs/>
          <w:szCs w:val="20"/>
        </w:rPr>
        <w:t xml:space="preserve"> pagamento com cartão de crédito/debito.</w:t>
      </w:r>
    </w:p>
    <w:p w:rsidR="00D57488" w:rsidRPr="00FF4316" w:rsidRDefault="00D57488" w:rsidP="00D57488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4"/>
        </w:rPr>
      </w:pPr>
      <w:r w:rsidRPr="00FF4316">
        <w:rPr>
          <w:rFonts w:asciiTheme="minorHAnsi" w:hAnsiTheme="minorHAnsi" w:cstheme="minorHAnsi"/>
          <w:sz w:val="24"/>
        </w:rPr>
        <w:t xml:space="preserve"> </w:t>
      </w:r>
      <w:bookmarkStart w:id="42" w:name="_Toc264988105"/>
      <w:r w:rsidRPr="00FF4316">
        <w:rPr>
          <w:rFonts w:asciiTheme="minorHAnsi" w:hAnsiTheme="minorHAnsi" w:cstheme="minorHAnsi"/>
          <w:sz w:val="24"/>
        </w:rPr>
        <w:t>Requisitos Tecnológicos</w:t>
      </w:r>
      <w:bookmarkEnd w:id="42"/>
    </w:p>
    <w:p w:rsidR="00D57488" w:rsidRPr="00CF4477" w:rsidRDefault="00D57488" w:rsidP="00D57488">
      <w:pPr>
        <w:ind w:left="1440"/>
        <w:jc w:val="both"/>
        <w:rPr>
          <w:rFonts w:ascii="Arial" w:hAnsi="Arial" w:cs="Arial"/>
          <w:szCs w:val="20"/>
        </w:rPr>
      </w:pPr>
    </w:p>
    <w:p w:rsidR="008A07EB" w:rsidRPr="00FF4316" w:rsidRDefault="008A07EB" w:rsidP="008A07EB">
      <w:pPr>
        <w:numPr>
          <w:ilvl w:val="0"/>
          <w:numId w:val="7"/>
        </w:numPr>
        <w:tabs>
          <w:tab w:val="clear" w:pos="1701"/>
        </w:tabs>
        <w:ind w:left="1985" w:hanging="851"/>
        <w:rPr>
          <w:rFonts w:asciiTheme="minorHAnsi" w:hAnsiTheme="minorHAnsi" w:cstheme="minorHAnsi"/>
          <w:szCs w:val="20"/>
        </w:rPr>
      </w:pPr>
      <w:r w:rsidRPr="00FF4316">
        <w:rPr>
          <w:rFonts w:asciiTheme="minorHAnsi" w:hAnsiTheme="minorHAnsi" w:cstheme="minorHAnsi"/>
          <w:b/>
          <w:szCs w:val="20"/>
        </w:rPr>
        <w:t>Plataforma:</w:t>
      </w:r>
      <w:r w:rsidRPr="00FF4316">
        <w:rPr>
          <w:rFonts w:asciiTheme="minorHAnsi" w:hAnsiTheme="minorHAnsi" w:cstheme="minorHAnsi"/>
          <w:szCs w:val="20"/>
        </w:rPr>
        <w:t xml:space="preserve"> o software será desenvolvido para operar em ambiente Microsoft </w:t>
      </w:r>
      <w:r w:rsidRPr="00FF4316">
        <w:rPr>
          <w:rFonts w:asciiTheme="minorHAnsi" w:hAnsiTheme="minorHAnsi" w:cstheme="minorHAnsi"/>
          <w:bCs/>
          <w:szCs w:val="20"/>
        </w:rPr>
        <w:t>Windows 200</w:t>
      </w:r>
      <w:r w:rsidR="009826D6" w:rsidRPr="00FF4316">
        <w:rPr>
          <w:rFonts w:asciiTheme="minorHAnsi" w:hAnsiTheme="minorHAnsi" w:cstheme="minorHAnsi"/>
          <w:bCs/>
          <w:szCs w:val="20"/>
        </w:rPr>
        <w:t>8</w:t>
      </w:r>
      <w:r w:rsidRPr="00FF4316">
        <w:rPr>
          <w:rFonts w:asciiTheme="minorHAnsi" w:hAnsiTheme="minorHAnsi" w:cstheme="minorHAnsi"/>
          <w:bCs/>
          <w:szCs w:val="20"/>
        </w:rPr>
        <w:t xml:space="preserve"> Server para o ambiente servidor.</w:t>
      </w:r>
      <w:r w:rsidR="009826D6" w:rsidRPr="00FF4316">
        <w:rPr>
          <w:rFonts w:asciiTheme="minorHAnsi" w:hAnsiTheme="minorHAnsi" w:cstheme="minorHAnsi"/>
          <w:bCs/>
          <w:szCs w:val="20"/>
        </w:rPr>
        <w:t xml:space="preserve"> </w:t>
      </w:r>
      <w:r w:rsidRPr="00FF4316">
        <w:rPr>
          <w:rFonts w:asciiTheme="minorHAnsi" w:hAnsiTheme="minorHAnsi" w:cstheme="minorHAnsi"/>
          <w:bCs/>
          <w:szCs w:val="20"/>
        </w:rPr>
        <w:br/>
      </w:r>
    </w:p>
    <w:p w:rsidR="008A07EB" w:rsidRPr="00FF4316" w:rsidRDefault="008A07EB" w:rsidP="00713195">
      <w:pPr>
        <w:numPr>
          <w:ilvl w:val="0"/>
          <w:numId w:val="7"/>
        </w:numPr>
        <w:tabs>
          <w:tab w:val="clear" w:pos="1701"/>
        </w:tabs>
        <w:ind w:left="1985" w:hanging="851"/>
        <w:rPr>
          <w:rFonts w:asciiTheme="minorHAnsi" w:hAnsiTheme="minorHAnsi" w:cstheme="minorHAnsi"/>
          <w:szCs w:val="20"/>
        </w:rPr>
      </w:pPr>
      <w:r w:rsidRPr="00FF4316">
        <w:rPr>
          <w:rFonts w:asciiTheme="minorHAnsi" w:hAnsiTheme="minorHAnsi" w:cstheme="minorHAnsi"/>
          <w:b/>
          <w:szCs w:val="20"/>
        </w:rPr>
        <w:t>Gerenciador de Banco de Dados:</w:t>
      </w:r>
      <w:r w:rsidRPr="00FF4316">
        <w:rPr>
          <w:rFonts w:asciiTheme="minorHAnsi" w:hAnsiTheme="minorHAnsi" w:cstheme="minorHAnsi"/>
          <w:szCs w:val="20"/>
        </w:rPr>
        <w:t xml:space="preserve"> O SGBD adotado será Microsoft SQL Server 200</w:t>
      </w:r>
      <w:r w:rsidR="009826D6" w:rsidRPr="00FF4316">
        <w:rPr>
          <w:rFonts w:asciiTheme="minorHAnsi" w:hAnsiTheme="minorHAnsi" w:cstheme="minorHAnsi"/>
          <w:szCs w:val="20"/>
        </w:rPr>
        <w:t>8 Standart</w:t>
      </w:r>
      <w:r w:rsidRPr="00FF4316">
        <w:rPr>
          <w:rFonts w:asciiTheme="minorHAnsi" w:hAnsiTheme="minorHAnsi" w:cstheme="minorHAnsi"/>
          <w:szCs w:val="20"/>
        </w:rPr>
        <w:t>.</w:t>
      </w:r>
      <w:r w:rsidR="009826D6" w:rsidRPr="00FF4316">
        <w:rPr>
          <w:rFonts w:asciiTheme="minorHAnsi" w:hAnsiTheme="minorHAnsi" w:cstheme="minorHAnsi"/>
          <w:szCs w:val="20"/>
        </w:rPr>
        <w:t xml:space="preserve"> </w:t>
      </w:r>
      <w:r w:rsidRPr="00FF4316">
        <w:rPr>
          <w:rFonts w:asciiTheme="minorHAnsi" w:hAnsiTheme="minorHAnsi" w:cstheme="minorHAnsi"/>
          <w:szCs w:val="20"/>
        </w:rPr>
        <w:br/>
      </w:r>
    </w:p>
    <w:p w:rsidR="00D57488" w:rsidRPr="00FF4316" w:rsidRDefault="008A07EB" w:rsidP="00713195">
      <w:pPr>
        <w:numPr>
          <w:ilvl w:val="0"/>
          <w:numId w:val="7"/>
        </w:numPr>
        <w:tabs>
          <w:tab w:val="clear" w:pos="1701"/>
        </w:tabs>
        <w:ind w:left="1985" w:hanging="851"/>
        <w:rPr>
          <w:rFonts w:asciiTheme="minorHAnsi" w:hAnsiTheme="minorHAnsi" w:cstheme="minorHAnsi"/>
          <w:szCs w:val="20"/>
        </w:rPr>
      </w:pPr>
      <w:r w:rsidRPr="00FF4316">
        <w:rPr>
          <w:rFonts w:asciiTheme="minorHAnsi" w:hAnsiTheme="minorHAnsi" w:cstheme="minorHAnsi"/>
          <w:b/>
          <w:szCs w:val="20"/>
        </w:rPr>
        <w:t>Navegador:</w:t>
      </w:r>
      <w:r w:rsidRPr="00FF4316">
        <w:rPr>
          <w:rFonts w:asciiTheme="minorHAnsi" w:hAnsiTheme="minorHAnsi" w:cstheme="minorHAnsi"/>
          <w:szCs w:val="20"/>
        </w:rPr>
        <w:t xml:space="preserve"> O Sistema será desenvolvido para operar adequadamente no Navegador Windows Explorer 7.0 e 8.0 e Mozilla Firefox 3.0 e 3.5.</w:t>
      </w:r>
      <w:r w:rsidRPr="00FF4316">
        <w:rPr>
          <w:rFonts w:asciiTheme="minorHAnsi" w:hAnsiTheme="minorHAnsi" w:cstheme="minorHAnsi"/>
          <w:szCs w:val="20"/>
        </w:rPr>
        <w:br/>
      </w:r>
    </w:p>
    <w:p w:rsidR="008A07EB" w:rsidRPr="00FF4316" w:rsidRDefault="008A07EB" w:rsidP="00713195">
      <w:pPr>
        <w:numPr>
          <w:ilvl w:val="0"/>
          <w:numId w:val="7"/>
        </w:numPr>
        <w:tabs>
          <w:tab w:val="clear" w:pos="1701"/>
        </w:tabs>
        <w:ind w:left="1985" w:hanging="851"/>
        <w:jc w:val="both"/>
        <w:rPr>
          <w:rFonts w:asciiTheme="minorHAnsi" w:hAnsiTheme="minorHAnsi" w:cstheme="minorHAnsi"/>
          <w:b/>
          <w:szCs w:val="20"/>
        </w:rPr>
      </w:pPr>
      <w:r w:rsidRPr="00FF4316">
        <w:rPr>
          <w:rFonts w:asciiTheme="minorHAnsi" w:hAnsiTheme="minorHAnsi" w:cstheme="minorHAnsi"/>
          <w:b/>
          <w:szCs w:val="20"/>
        </w:rPr>
        <w:t>Linguagem de programação:</w:t>
      </w:r>
      <w:r w:rsidRPr="00FF4316">
        <w:rPr>
          <w:rFonts w:asciiTheme="minorHAnsi" w:hAnsiTheme="minorHAnsi" w:cstheme="minorHAnsi"/>
          <w:szCs w:val="20"/>
        </w:rPr>
        <w:t xml:space="preserve"> Microsoft .Net 3.5</w:t>
      </w:r>
    </w:p>
    <w:p w:rsidR="00D57488" w:rsidRPr="00FF4316" w:rsidRDefault="00D57488" w:rsidP="00D57488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4"/>
        </w:rPr>
      </w:pPr>
      <w:r w:rsidRPr="00FF4316">
        <w:rPr>
          <w:rFonts w:asciiTheme="minorHAnsi" w:hAnsiTheme="minorHAnsi" w:cstheme="minorHAnsi"/>
          <w:sz w:val="24"/>
        </w:rPr>
        <w:t xml:space="preserve"> </w:t>
      </w:r>
      <w:bookmarkStart w:id="43" w:name="_Toc264988106"/>
      <w:r w:rsidRPr="00FF4316">
        <w:rPr>
          <w:rFonts w:asciiTheme="minorHAnsi" w:hAnsiTheme="minorHAnsi" w:cstheme="minorHAnsi"/>
          <w:sz w:val="24"/>
        </w:rPr>
        <w:t>Requisitos Não-Técnicos</w:t>
      </w:r>
      <w:bookmarkEnd w:id="43"/>
    </w:p>
    <w:p w:rsidR="000603AC" w:rsidRDefault="000603AC" w:rsidP="00D57488">
      <w:pPr>
        <w:ind w:left="1440"/>
        <w:rPr>
          <w:rFonts w:ascii="Arial" w:hAnsi="Arial" w:cs="Arial"/>
        </w:rPr>
      </w:pPr>
    </w:p>
    <w:p w:rsidR="00D57488" w:rsidRPr="00C310B4" w:rsidRDefault="000603AC" w:rsidP="00D57488">
      <w:pPr>
        <w:ind w:left="1440"/>
        <w:rPr>
          <w:rFonts w:asciiTheme="minorHAnsi" w:hAnsiTheme="minorHAnsi" w:cstheme="minorHAnsi"/>
        </w:rPr>
      </w:pPr>
      <w:r w:rsidRPr="00C310B4">
        <w:rPr>
          <w:rFonts w:asciiTheme="minorHAnsi" w:hAnsiTheme="minorHAnsi" w:cstheme="minorHAnsi"/>
        </w:rPr>
        <w:t>O prazo do projeto, seus marcos de acompanhamento e produtos entregues estão descritos no cronograma do projeto.</w:t>
      </w:r>
    </w:p>
    <w:p w:rsidR="00D57488" w:rsidRPr="00FF4316" w:rsidRDefault="00D57488" w:rsidP="00D57488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4"/>
        </w:rPr>
      </w:pPr>
      <w:bookmarkStart w:id="44" w:name="_Toc264988107"/>
      <w:r w:rsidRPr="00FF4316">
        <w:rPr>
          <w:rFonts w:asciiTheme="minorHAnsi" w:hAnsiTheme="minorHAnsi" w:cstheme="minorHAnsi"/>
          <w:sz w:val="24"/>
        </w:rPr>
        <w:t xml:space="preserve">Requisitos </w:t>
      </w:r>
      <w:smartTag w:uri="schemas-houaiss/mini" w:element="verbetes">
        <w:r w:rsidRPr="00FF4316">
          <w:rPr>
            <w:rFonts w:asciiTheme="minorHAnsi" w:hAnsiTheme="minorHAnsi" w:cstheme="minorHAnsi"/>
            <w:sz w:val="24"/>
          </w:rPr>
          <w:t>Legais</w:t>
        </w:r>
      </w:smartTag>
      <w:bookmarkEnd w:id="44"/>
    </w:p>
    <w:p w:rsidR="00D57488" w:rsidRPr="00C310B4" w:rsidRDefault="00DD4EB6" w:rsidP="00D57488">
      <w:pPr>
        <w:ind w:left="1440"/>
        <w:jc w:val="both"/>
        <w:rPr>
          <w:rFonts w:asciiTheme="minorHAnsi" w:hAnsiTheme="minorHAnsi" w:cstheme="minorHAnsi"/>
          <w:szCs w:val="20"/>
        </w:rPr>
      </w:pPr>
      <w:r w:rsidRPr="00C310B4">
        <w:rPr>
          <w:rFonts w:asciiTheme="minorHAnsi" w:hAnsiTheme="minorHAnsi" w:cstheme="minorHAnsi"/>
        </w:rPr>
        <w:t>Não foram identificados requisitos deste tipo para o projeto.</w:t>
      </w:r>
    </w:p>
    <w:p w:rsidR="00401F8C" w:rsidRPr="00FF4316" w:rsidRDefault="00401F8C" w:rsidP="00F44A3F">
      <w:pPr>
        <w:pStyle w:val="Ttulo2"/>
        <w:tabs>
          <w:tab w:val="clear" w:pos="720"/>
        </w:tabs>
        <w:ind w:left="1134" w:hanging="567"/>
        <w:rPr>
          <w:rFonts w:asciiTheme="minorHAnsi" w:hAnsiTheme="minorHAnsi" w:cstheme="minorHAnsi"/>
          <w:sz w:val="24"/>
        </w:rPr>
      </w:pPr>
      <w:bookmarkStart w:id="45" w:name="_Toc111626641"/>
      <w:bookmarkStart w:id="46" w:name="_Toc264988108"/>
      <w:r w:rsidRPr="00FF4316">
        <w:rPr>
          <w:rFonts w:asciiTheme="minorHAnsi" w:hAnsiTheme="minorHAnsi" w:cstheme="minorHAnsi"/>
          <w:sz w:val="24"/>
        </w:rPr>
        <w:t xml:space="preserve">Restrições e </w:t>
      </w:r>
      <w:smartTag w:uri="schemas-houaiss/mini" w:element="verbetes">
        <w:r w:rsidRPr="00FF4316">
          <w:rPr>
            <w:rFonts w:asciiTheme="minorHAnsi" w:hAnsiTheme="minorHAnsi" w:cstheme="minorHAnsi"/>
            <w:sz w:val="24"/>
          </w:rPr>
          <w:t>Limitações</w:t>
        </w:r>
      </w:smartTag>
      <w:r w:rsidRPr="00FF4316">
        <w:rPr>
          <w:rFonts w:asciiTheme="minorHAnsi" w:hAnsiTheme="minorHAnsi" w:cstheme="minorHAnsi"/>
          <w:sz w:val="24"/>
        </w:rPr>
        <w:t xml:space="preserve"> do </w:t>
      </w:r>
      <w:bookmarkEnd w:id="45"/>
      <w:r w:rsidR="00D57488" w:rsidRPr="00FF4316">
        <w:rPr>
          <w:rFonts w:asciiTheme="minorHAnsi" w:hAnsiTheme="minorHAnsi" w:cstheme="minorHAnsi"/>
          <w:sz w:val="24"/>
        </w:rPr>
        <w:t>Produto</w:t>
      </w:r>
      <w:bookmarkEnd w:id="46"/>
    </w:p>
    <w:p w:rsidR="00401F8C" w:rsidRPr="00CF4477" w:rsidRDefault="00AB23F3" w:rsidP="006B1E96">
      <w:pPr>
        <w:ind w:left="720"/>
        <w:jc w:val="both"/>
        <w:rPr>
          <w:rFonts w:ascii="Arial" w:hAnsi="Arial" w:cs="Arial"/>
          <w:i/>
          <w:color w:val="3366FF"/>
          <w:sz w:val="18"/>
          <w:szCs w:val="18"/>
        </w:rPr>
      </w:pPr>
      <w:r>
        <w:rPr>
          <w:rFonts w:ascii="Arial" w:hAnsi="Arial" w:cs="Arial"/>
          <w:i/>
          <w:color w:val="3366FF"/>
          <w:sz w:val="18"/>
          <w:szCs w:val="18"/>
        </w:rPr>
        <w:t xml:space="preserve"> </w:t>
      </w:r>
    </w:p>
    <w:p w:rsidR="00AB23F3" w:rsidRPr="00F44A3F" w:rsidRDefault="00AB23F3" w:rsidP="00DF0264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F44A3F">
        <w:rPr>
          <w:rFonts w:asciiTheme="minorHAnsi" w:hAnsiTheme="minorHAnsi" w:cstheme="minorHAnsi"/>
        </w:rPr>
        <w:t xml:space="preserve">O sistema restringe-se ao escopo dos requisitos de produtos definidos neste documento. </w:t>
      </w:r>
      <w:r w:rsidR="00DF0264" w:rsidRPr="00F44A3F">
        <w:rPr>
          <w:rFonts w:asciiTheme="minorHAnsi" w:hAnsiTheme="minorHAnsi" w:cstheme="minorHAnsi"/>
        </w:rPr>
        <w:br/>
      </w:r>
    </w:p>
    <w:p w:rsidR="00DF0264" w:rsidRPr="00F44A3F" w:rsidRDefault="00DF0264" w:rsidP="00AB23F3">
      <w:pPr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F44A3F">
        <w:rPr>
          <w:rFonts w:asciiTheme="minorHAnsi" w:hAnsiTheme="minorHAnsi" w:cstheme="minorHAnsi"/>
        </w:rPr>
        <w:t>O sistema será acessível em ambiente web, sendo assim, faz-se necessário que os usuários tenham acesso à internet.</w:t>
      </w:r>
    </w:p>
    <w:p w:rsidR="00401F8C" w:rsidRPr="00FF4316" w:rsidRDefault="00401F8C" w:rsidP="00F44A3F">
      <w:pPr>
        <w:pStyle w:val="Ttulo2"/>
        <w:tabs>
          <w:tab w:val="clear" w:pos="720"/>
        </w:tabs>
        <w:ind w:left="1134" w:hanging="567"/>
        <w:rPr>
          <w:rFonts w:asciiTheme="minorHAnsi" w:hAnsiTheme="minorHAnsi" w:cstheme="minorHAnsi"/>
          <w:sz w:val="24"/>
        </w:rPr>
      </w:pPr>
      <w:bookmarkStart w:id="47" w:name="_Toc111626642"/>
      <w:bookmarkStart w:id="48" w:name="_Toc264988109"/>
      <w:r w:rsidRPr="00FF4316">
        <w:rPr>
          <w:rFonts w:asciiTheme="minorHAnsi" w:hAnsiTheme="minorHAnsi" w:cstheme="minorHAnsi"/>
          <w:sz w:val="24"/>
        </w:rPr>
        <w:t xml:space="preserve">Suposições </w:t>
      </w:r>
      <w:smartTag w:uri="schemas-houaiss/mini" w:element="verbetes">
        <w:r w:rsidRPr="00FF4316">
          <w:rPr>
            <w:rFonts w:asciiTheme="minorHAnsi" w:hAnsiTheme="minorHAnsi" w:cstheme="minorHAnsi"/>
            <w:sz w:val="24"/>
          </w:rPr>
          <w:t>que</w:t>
        </w:r>
      </w:smartTag>
      <w:r w:rsidRPr="00FF4316">
        <w:rPr>
          <w:rFonts w:asciiTheme="minorHAnsi" w:hAnsiTheme="minorHAnsi" w:cstheme="minorHAnsi"/>
          <w:sz w:val="24"/>
        </w:rPr>
        <w:t xml:space="preserve"> afetam o produto</w:t>
      </w:r>
      <w:bookmarkEnd w:id="47"/>
      <w:bookmarkEnd w:id="48"/>
    </w:p>
    <w:p w:rsidR="00783D06" w:rsidRPr="00CF4477" w:rsidRDefault="00783D06" w:rsidP="00783D06">
      <w:pPr>
        <w:ind w:left="720"/>
        <w:jc w:val="both"/>
        <w:rPr>
          <w:rFonts w:ascii="Arial" w:hAnsi="Arial" w:cs="Arial"/>
          <w:i/>
          <w:color w:val="3366FF"/>
          <w:sz w:val="18"/>
          <w:szCs w:val="18"/>
        </w:rPr>
      </w:pPr>
    </w:p>
    <w:p w:rsidR="00783D06" w:rsidRPr="00F44A3F" w:rsidRDefault="00783D06" w:rsidP="00BF34D9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F44A3F">
        <w:rPr>
          <w:rFonts w:asciiTheme="minorHAnsi" w:hAnsiTheme="minorHAnsi" w:cstheme="minorHAnsi"/>
        </w:rPr>
        <w:t xml:space="preserve">A infra-estrutura necessária para implantação do projeto será </w:t>
      </w:r>
      <w:r w:rsidR="00697BED" w:rsidRPr="00F44A3F">
        <w:rPr>
          <w:rFonts w:asciiTheme="minorHAnsi" w:hAnsiTheme="minorHAnsi" w:cstheme="minorHAnsi"/>
        </w:rPr>
        <w:t>gerenciada pela Marlin</w:t>
      </w:r>
      <w:r w:rsidRPr="00F44A3F">
        <w:rPr>
          <w:rFonts w:asciiTheme="minorHAnsi" w:hAnsiTheme="minorHAnsi" w:cstheme="minorHAnsi"/>
        </w:rPr>
        <w:t>.</w:t>
      </w:r>
      <w:r w:rsidRPr="00F44A3F">
        <w:rPr>
          <w:rFonts w:asciiTheme="minorHAnsi" w:hAnsiTheme="minorHAnsi" w:cstheme="minorHAnsi"/>
        </w:rPr>
        <w:br/>
      </w:r>
    </w:p>
    <w:p w:rsidR="00401F8C" w:rsidRPr="00CF4477" w:rsidRDefault="00401F8C" w:rsidP="00401F8C">
      <w:pPr>
        <w:jc w:val="both"/>
        <w:rPr>
          <w:rFonts w:ascii="Arial" w:hAnsi="Arial" w:cs="Arial"/>
          <w:szCs w:val="20"/>
        </w:rPr>
      </w:pPr>
    </w:p>
    <w:bookmarkEnd w:id="1"/>
    <w:p w:rsidR="000E5482" w:rsidRPr="00CF4477" w:rsidRDefault="000E5482" w:rsidP="00401F8C">
      <w:pPr>
        <w:jc w:val="both"/>
        <w:rPr>
          <w:rFonts w:ascii="Arial" w:hAnsi="Arial" w:cs="Arial"/>
          <w:szCs w:val="20"/>
        </w:rPr>
      </w:pPr>
    </w:p>
    <w:sectPr w:rsidR="000E5482" w:rsidRPr="00CF4477" w:rsidSect="00BC4898">
      <w:headerReference w:type="default" r:id="rId14"/>
      <w:footerReference w:type="default" r:id="rId15"/>
      <w:pgSz w:w="11907" w:h="16840" w:code="9"/>
      <w:pgMar w:top="1028" w:right="1417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Moisés Corte Real Marins" w:date="2010-06-17T12:03:00Z" w:initials="MCRM">
    <w:p w:rsidR="00825CCF" w:rsidRDefault="00825CCF">
      <w:pPr>
        <w:pStyle w:val="Textodecomentrio"/>
      </w:pPr>
      <w:r>
        <w:rPr>
          <w:rStyle w:val="Refdecomentrio"/>
        </w:rPr>
        <w:annotationRef/>
      </w:r>
      <w:r w:rsidRPr="00EE3DFB">
        <w:rPr>
          <w:rStyle w:val="Refdecomentrio"/>
          <w:rFonts w:asciiTheme="minorHAnsi" w:hAnsiTheme="minorHAnsi"/>
        </w:rPr>
        <w:t xml:space="preserve">A </w:t>
      </w:r>
      <w:r w:rsidRPr="00EE3DFB">
        <w:rPr>
          <w:rStyle w:val="Refdecomentrio"/>
          <w:rFonts w:asciiTheme="minorHAnsi" w:hAnsiTheme="minorHAnsi"/>
        </w:rPr>
        <w:annotationRef/>
      </w:r>
      <w:r w:rsidRPr="00EE3DFB">
        <w:rPr>
          <w:rStyle w:val="Refdecomentrio"/>
          <w:rFonts w:asciiTheme="minorHAnsi" w:hAnsiTheme="minorHAnsi"/>
        </w:rPr>
        <w:t>Confirmação de Assinatura deve expirar? Possibilidade de confirmação no formulário de cadastro. “Confirmar e-mail”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953" w:rsidRDefault="005E2953">
      <w:r>
        <w:separator/>
      </w:r>
    </w:p>
  </w:endnote>
  <w:endnote w:type="continuationSeparator" w:id="0">
    <w:p w:rsidR="005E2953" w:rsidRDefault="005E2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CCF" w:rsidRDefault="00825CCF" w:rsidP="00962058">
    <w:pPr>
      <w:pStyle w:val="Rodap"/>
      <w:jc w:val="right"/>
      <w:rPr>
        <w:sz w:val="16"/>
        <w:szCs w:val="16"/>
      </w:rPr>
    </w:pPr>
  </w:p>
  <w:p w:rsidR="00825CCF" w:rsidRDefault="00825CCF" w:rsidP="00DF06CE">
    <w:pPr>
      <w:pStyle w:val="Rodap"/>
      <w:pBdr>
        <w:top w:val="single" w:sz="4" w:space="1" w:color="auto"/>
      </w:pBdr>
    </w:pPr>
    <w:smartTag w:uri="schemas-houaiss/mini" w:element="verbetes">
      <w:r w:rsidRPr="00CF4477">
        <w:rPr>
          <w:rFonts w:ascii="Arial Narrow" w:hAnsi="Arial Narrow"/>
          <w:sz w:val="16"/>
          <w:szCs w:val="16"/>
        </w:rPr>
        <w:t>Especificação</w:t>
      </w:r>
    </w:smartTag>
    <w:r w:rsidRPr="00CF4477">
      <w:rPr>
        <w:rFonts w:ascii="Arial Narrow" w:hAnsi="Arial Narrow"/>
        <w:sz w:val="16"/>
        <w:szCs w:val="16"/>
      </w:rPr>
      <w:t xml:space="preserve"> de </w:t>
    </w:r>
    <w:smartTag w:uri="schemas-houaiss/mini" w:element="verbetes">
      <w:r w:rsidRPr="00CF4477">
        <w:rPr>
          <w:rFonts w:ascii="Arial Narrow" w:hAnsi="Arial Narrow"/>
          <w:sz w:val="16"/>
          <w:szCs w:val="16"/>
        </w:rPr>
        <w:t>Requisitos</w:t>
      </w:r>
    </w:smartTag>
    <w:r w:rsidRPr="00CF4477">
      <w:rPr>
        <w:rFonts w:ascii="Arial Narrow" w:hAnsi="Arial Narrow"/>
        <w:sz w:val="16"/>
        <w:szCs w:val="16"/>
      </w:rPr>
      <w:t xml:space="preserve"> </w:t>
    </w:r>
    <w:r w:rsidRPr="00CF4477">
      <w:rPr>
        <w:rFonts w:ascii="Arial Narrow" w:hAnsi="Arial Narrow"/>
        <w:sz w:val="16"/>
        <w:szCs w:val="16"/>
      </w:rPr>
      <w:tab/>
      <w:t xml:space="preserve">                                                                  </w:t>
    </w:r>
    <w:r>
      <w:rPr>
        <w:rFonts w:ascii="Arial Narrow" w:hAnsi="Arial Narrow"/>
        <w:sz w:val="16"/>
        <w:szCs w:val="16"/>
      </w:rPr>
      <w:tab/>
    </w:r>
    <w:r w:rsidRPr="00CF4477">
      <w:rPr>
        <w:rFonts w:ascii="Arial Narrow" w:hAnsi="Arial Narrow"/>
        <w:sz w:val="16"/>
        <w:szCs w:val="16"/>
      </w:rPr>
      <w:t xml:space="preserve">         Página </w:t>
    </w:r>
    <w:r w:rsidR="005C3857" w:rsidRPr="00CF4477">
      <w:rPr>
        <w:rFonts w:ascii="Arial Narrow" w:hAnsi="Arial Narrow"/>
        <w:sz w:val="16"/>
        <w:szCs w:val="16"/>
      </w:rPr>
      <w:fldChar w:fldCharType="begin"/>
    </w:r>
    <w:r w:rsidRPr="00CF4477">
      <w:rPr>
        <w:rFonts w:ascii="Arial Narrow" w:hAnsi="Arial Narrow"/>
        <w:sz w:val="16"/>
        <w:szCs w:val="16"/>
      </w:rPr>
      <w:instrText xml:space="preserve"> PAGE </w:instrText>
    </w:r>
    <w:r w:rsidR="005C3857" w:rsidRPr="00CF4477">
      <w:rPr>
        <w:rFonts w:ascii="Arial Narrow" w:hAnsi="Arial Narrow"/>
        <w:sz w:val="16"/>
        <w:szCs w:val="16"/>
      </w:rPr>
      <w:fldChar w:fldCharType="separate"/>
    </w:r>
    <w:r w:rsidR="002D2E53">
      <w:rPr>
        <w:rFonts w:ascii="Arial Narrow" w:hAnsi="Arial Narrow"/>
        <w:noProof/>
        <w:sz w:val="16"/>
        <w:szCs w:val="16"/>
      </w:rPr>
      <w:t>12</w:t>
    </w:r>
    <w:r w:rsidR="005C3857" w:rsidRPr="00CF4477">
      <w:rPr>
        <w:rFonts w:ascii="Arial Narrow" w:hAnsi="Arial Narrow"/>
        <w:sz w:val="16"/>
        <w:szCs w:val="16"/>
      </w:rPr>
      <w:fldChar w:fldCharType="end"/>
    </w:r>
    <w:r w:rsidRPr="00CF4477">
      <w:rPr>
        <w:rFonts w:ascii="Arial Narrow" w:hAnsi="Arial Narrow"/>
        <w:sz w:val="16"/>
        <w:szCs w:val="16"/>
      </w:rPr>
      <w:t xml:space="preserve"> de </w:t>
    </w:r>
    <w:r w:rsidR="005C3857" w:rsidRPr="00CF4477">
      <w:rPr>
        <w:rFonts w:ascii="Arial Narrow" w:hAnsi="Arial Narrow"/>
        <w:sz w:val="16"/>
        <w:szCs w:val="16"/>
      </w:rPr>
      <w:fldChar w:fldCharType="begin"/>
    </w:r>
    <w:r w:rsidRPr="00CF4477">
      <w:rPr>
        <w:rFonts w:ascii="Arial Narrow" w:hAnsi="Arial Narrow"/>
        <w:sz w:val="16"/>
        <w:szCs w:val="16"/>
      </w:rPr>
      <w:instrText xml:space="preserve"> NUMPAGES </w:instrText>
    </w:r>
    <w:r w:rsidR="005C3857" w:rsidRPr="00CF4477">
      <w:rPr>
        <w:rFonts w:ascii="Arial Narrow" w:hAnsi="Arial Narrow"/>
        <w:sz w:val="16"/>
        <w:szCs w:val="16"/>
      </w:rPr>
      <w:fldChar w:fldCharType="separate"/>
    </w:r>
    <w:r w:rsidR="002D2E53">
      <w:rPr>
        <w:rFonts w:ascii="Arial Narrow" w:hAnsi="Arial Narrow"/>
        <w:noProof/>
        <w:sz w:val="16"/>
        <w:szCs w:val="16"/>
      </w:rPr>
      <w:t>12</w:t>
    </w:r>
    <w:r w:rsidR="005C3857" w:rsidRPr="00CF4477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953" w:rsidRDefault="005E2953">
      <w:r>
        <w:separator/>
      </w:r>
    </w:p>
  </w:footnote>
  <w:footnote w:type="continuationSeparator" w:id="0">
    <w:p w:rsidR="005E2953" w:rsidRDefault="005E2953">
      <w:r>
        <w:continuationSeparator/>
      </w:r>
    </w:p>
  </w:footnote>
  <w:footnote w:id="1">
    <w:p w:rsidR="00825CCF" w:rsidRPr="00E1509C" w:rsidRDefault="00825CCF">
      <w:pPr>
        <w:pStyle w:val="Textodenotaderodap"/>
        <w:rPr>
          <w:rFonts w:asciiTheme="minorHAnsi" w:hAnsiTheme="minorHAnsi" w:cstheme="minorHAnsi"/>
          <w:sz w:val="22"/>
          <w:szCs w:val="22"/>
        </w:rPr>
      </w:pPr>
      <w:r w:rsidRPr="00E1509C">
        <w:rPr>
          <w:rStyle w:val="Refdenotaderodap"/>
          <w:rFonts w:asciiTheme="minorHAnsi" w:hAnsiTheme="minorHAnsi" w:cstheme="minorHAnsi"/>
          <w:sz w:val="22"/>
          <w:szCs w:val="22"/>
        </w:rPr>
        <w:footnoteRef/>
      </w:r>
      <w:r w:rsidRPr="00E1509C">
        <w:rPr>
          <w:rStyle w:val="Refdenotaderodap"/>
          <w:rFonts w:asciiTheme="minorHAnsi" w:hAnsiTheme="minorHAnsi" w:cstheme="minorHAnsi"/>
          <w:sz w:val="22"/>
          <w:szCs w:val="22"/>
        </w:rPr>
        <w:t xml:space="preserve"> </w:t>
      </w:r>
      <w:r w:rsidRPr="00E1509C">
        <w:rPr>
          <w:rStyle w:val="Refdenotaderodap"/>
          <w:rFonts w:asciiTheme="minorHAnsi" w:hAnsiTheme="minorHAnsi" w:cstheme="minorHAnsi"/>
          <w:sz w:val="22"/>
          <w:szCs w:val="22"/>
          <w:u w:val="single"/>
        </w:rPr>
        <w:t>Plug-in:</w:t>
      </w:r>
      <w:r w:rsidRPr="00E1509C">
        <w:rPr>
          <w:rStyle w:val="Refdenotaderodap"/>
          <w:rFonts w:asciiTheme="minorHAnsi" w:hAnsiTheme="minorHAnsi" w:cstheme="minorHAnsi"/>
          <w:sz w:val="22"/>
          <w:szCs w:val="22"/>
        </w:rPr>
        <w:t xml:space="preserve"> Na informática, um plugin (também conhecido por plug-in, add-in, add-on) é um programa de computador usado para adicionar funções a outros programas maiores, provendo alguma funcionalidade especial ou muito específica. Geralmente pequeno e leve, é usado somente sob demanda.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CCF" w:rsidRDefault="00825CCF" w:rsidP="00241E3A">
    <w:pPr>
      <w:pStyle w:val="Cabealho"/>
    </w:pPr>
  </w:p>
  <w:p w:rsidR="00825CCF" w:rsidRDefault="002D2E53" w:rsidP="00241E3A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144145</wp:posOffset>
              </wp:positionV>
              <wp:extent cx="5782310" cy="490220"/>
              <wp:effectExtent l="2540" t="1270" r="6350" b="0"/>
              <wp:wrapNone/>
              <wp:docPr id="2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82310" cy="490220"/>
                        <a:chOff x="1407" y="1212"/>
                        <a:chExt cx="9106" cy="772"/>
                      </a:xfrm>
                    </wpg:grpSpPr>
                    <pic:pic xmlns:pic="http://schemas.openxmlformats.org/drawingml/2006/picture">
                      <pic:nvPicPr>
                        <pic:cNvPr id="22" name="Picture 21" descr="logo-marl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165" y="1212"/>
                          <a:ext cx="2348" cy="7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3" name="AutoShape 22"/>
                      <wps:cNvCnPr>
                        <a:cxnSpLocks noChangeShapeType="1"/>
                      </wps:cNvCnPr>
                      <wps:spPr bwMode="auto">
                        <a:xfrm>
                          <a:off x="1420" y="1609"/>
                          <a:ext cx="573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F5F5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"/>
                      <wps:cNvSpPr>
                        <a:spLocks noChangeArrowheads="1"/>
                      </wps:cNvSpPr>
                      <wps:spPr bwMode="auto">
                        <a:xfrm>
                          <a:off x="1407" y="1733"/>
                          <a:ext cx="13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24"/>
                      <wps:cNvSpPr>
                        <a:spLocks noChangeArrowheads="1"/>
                      </wps:cNvSpPr>
                      <wps:spPr bwMode="auto">
                        <a:xfrm>
                          <a:off x="1983" y="1733"/>
                          <a:ext cx="4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25"/>
                      <wps:cNvSpPr>
                        <a:spLocks noChangeArrowheads="1"/>
                      </wps:cNvSpPr>
                      <wps:spPr bwMode="auto">
                        <a:xfrm>
                          <a:off x="2624" y="1733"/>
                          <a:ext cx="278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6"/>
                      <wps:cNvSpPr>
                        <a:spLocks noChangeArrowheads="1"/>
                      </wps:cNvSpPr>
                      <wps:spPr bwMode="auto">
                        <a:xfrm>
                          <a:off x="2926" y="1733"/>
                          <a:ext cx="71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7"/>
                      <wps:cNvSpPr>
                        <a:spLocks noChangeArrowheads="1"/>
                      </wps:cNvSpPr>
                      <wps:spPr bwMode="auto">
                        <a:xfrm>
                          <a:off x="3071" y="1733"/>
                          <a:ext cx="1368" cy="1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5F5F5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28"/>
                      <wps:cNvSpPr>
                        <a:spLocks noChangeArrowheads="1"/>
                      </wps:cNvSpPr>
                      <wps:spPr bwMode="auto">
                        <a:xfrm>
                          <a:off x="2043" y="1733"/>
                          <a:ext cx="4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29"/>
                      <wps:cNvSpPr>
                        <a:spLocks noChangeArrowheads="1"/>
                      </wps:cNvSpPr>
                      <wps:spPr bwMode="auto">
                        <a:xfrm>
                          <a:off x="2104" y="1733"/>
                          <a:ext cx="4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30"/>
                      <wps:cNvSpPr>
                        <a:spLocks noChangeArrowheads="1"/>
                      </wps:cNvSpPr>
                      <wps:spPr bwMode="auto">
                        <a:xfrm>
                          <a:off x="2184" y="1733"/>
                          <a:ext cx="13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31"/>
                      <wps:cNvSpPr>
                        <a:spLocks noChangeArrowheads="1"/>
                      </wps:cNvSpPr>
                      <wps:spPr bwMode="auto">
                        <a:xfrm>
                          <a:off x="2552" y="1733"/>
                          <a:ext cx="4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32"/>
                      <wps:cNvSpPr>
                        <a:spLocks noChangeArrowheads="1"/>
                      </wps:cNvSpPr>
                      <wps:spPr bwMode="auto">
                        <a:xfrm>
                          <a:off x="4519" y="1733"/>
                          <a:ext cx="13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33"/>
                      <wps:cNvSpPr>
                        <a:spLocks noChangeArrowheads="1"/>
                      </wps:cNvSpPr>
                      <wps:spPr bwMode="auto">
                        <a:xfrm>
                          <a:off x="4721" y="1733"/>
                          <a:ext cx="274" cy="1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5F5F5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34"/>
                      <wps:cNvSpPr>
                        <a:spLocks noChangeArrowheads="1"/>
                      </wps:cNvSpPr>
                      <wps:spPr bwMode="auto">
                        <a:xfrm>
                          <a:off x="5043" y="1733"/>
                          <a:ext cx="28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35"/>
                      <wps:cNvSpPr>
                        <a:spLocks noChangeArrowheads="1"/>
                      </wps:cNvSpPr>
                      <wps:spPr bwMode="auto">
                        <a:xfrm>
                          <a:off x="5415" y="1733"/>
                          <a:ext cx="1065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6"/>
                      <wps:cNvSpPr>
                        <a:spLocks noChangeArrowheads="1"/>
                      </wps:cNvSpPr>
                      <wps:spPr bwMode="auto">
                        <a:xfrm>
                          <a:off x="5134" y="1733"/>
                          <a:ext cx="28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37"/>
                      <wps:cNvSpPr>
                        <a:spLocks noChangeArrowheads="1"/>
                      </wps:cNvSpPr>
                      <wps:spPr bwMode="auto">
                        <a:xfrm>
                          <a:off x="5265" y="1733"/>
                          <a:ext cx="28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1026" style="position:absolute;margin-left:-.55pt;margin-top:11.35pt;width:455.3pt;height:38.6pt;z-index:251657216" coordorigin="1407,1212" coordsize="9106,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27" type="#_x0000_t75" alt="logo-marlin" style="position:absolute;left:8165;top:1212;width:2348;height: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mB4bFAAAA2wAAAA8AAABkcnMvZG93bnJldi54bWxEj0FrwkAUhO8F/8PyCl6kbkypaOoqIqaU&#10;0kuteH5kX7LB7NuQXTX6692C0OMwM98wi1VvG3GmzteOFUzGCQjiwumaKwX73/xlBsIHZI2NY1Jw&#10;JQ+r5eBpgZl2F/6h8y5UIkLYZ6jAhNBmUvrCkEU/di1x9ErXWQxRdpXUHV4i3DYyTZKptFhzXDDY&#10;0sZQcdydrILj7bXMv83bx3RWfR22o3mZHxKp1PC5X7+DCNSH//Cj/akVpCn8fYk/QC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ZgeGxQAAANsAAAAPAAAAAAAAAAAAAAAA&#10;AJ8CAABkcnMvZG93bnJldi54bWxQSwUGAAAAAAQABAD3AAAAkQMAAAAA&#10;">
                <v:imagedata r:id="rId2" o:title="logo-marlin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8" type="#_x0000_t32" style="position:absolute;left:1420;top:1609;width:5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rKcYAAADbAAAADwAAAGRycy9kb3ducmV2LnhtbESP3WrCQBSE7wu+w3KE3hSzqZViY1YR&#10;oaAtiH9QLw/ZYzaYPZtmV03fvlsQejnMzDdMPutsLa7U+sqxguckBUFcOF1xqeCwfx+MQfiArLF2&#10;TAp+yMNs2nvIMdPuxlu67kIpIoR9hgpMCE0mpS8MWfSJa4ijd3KtxRBlW0rd4i3CbS2HafoqLVYc&#10;Fww2tDBUnHcXq0Ce16ujWS7s0+dm9B2Kw9fb5oOVeux38wmIQF34D9/bS61g+AJ/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xaynGAAAA2wAAAA8AAAAAAAAA&#10;AAAAAAAAoQIAAGRycy9kb3ducmV2LnhtbFBLBQYAAAAABAAEAPkAAACUAwAAAAA=&#10;" strokecolor="#5f5f5f" strokeweight=".25pt">
                <v:stroke dashstyle="dash"/>
              </v:shape>
              <v:rect id="Rectangle 23" o:spid="_x0000_s1029" style="position:absolute;left:1407;top:1733;width:13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myhcAA&#10;AADbAAAADwAAAGRycy9kb3ducmV2LnhtbESPQYvCMBSE7wv+h/AEL4umLW6RahQRBK/qgtdn82yL&#10;zUttolZ/vREEj8PMfMPMFp2pxY1aV1lWEI8iEMS51RUXCv736+EEhPPIGmvLpOBBDhbz3s8MM23v&#10;vKXbzhciQNhlqKD0vsmkdHlJBt3INsTBO9nWoA+yLaRu8R7gppZJFKXSYMVhocSGViXl593VKDhc&#10;npNaX+ONi/+WJn3qX06OpNSg3y2nIDx1/hv+tDdaQTKG95fw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5myhcAAAADbAAAADwAAAAAAAAAAAAAAAACYAgAAZHJzL2Rvd25y&#10;ZXYueG1sUEsFBgAAAAAEAAQA9QAAAIUDAAAAAA==&#10;" fillcolor="#5f5f5f" stroked="f"/>
              <v:rect id="Rectangle 24" o:spid="_x0000_s1030" style="position:absolute;left:1983;top:1733;width:4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XHr4A&#10;AADbAAAADwAAAGRycy9kb3ducmV2LnhtbESPzQrCMBCE74LvEFbwIpq2oEg1igiCV3/A69qsbbHZ&#10;1CZq9emNIHgcZuYbZr5sTSUe1LjSsoJ4FIEgzqwuOVdwPGyGUxDOI2usLJOCFzlYLrqdOabaPnlH&#10;j73PRYCwS1FB4X2dSumyggy6ka2Jg3exjUEfZJNL3eAzwE0lkyiaSIMlh4UCa1oXlF33d6PgdHtP&#10;K32Pty4er8zkrQecnEmpfq9dzUB4av0//GtvtYJkDN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VFx6+AAAA2wAAAA8AAAAAAAAAAAAAAAAAmAIAAGRycy9kb3ducmV2&#10;LnhtbFBLBQYAAAAABAAEAPUAAACDAwAAAAA=&#10;" fillcolor="#5f5f5f" stroked="f"/>
              <v:rect id="Rectangle 25" o:spid="_x0000_s1031" style="position:absolute;left:2624;top:1733;width:27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JacIA&#10;AADbAAAADwAAAGRycy9kb3ducmV2LnhtbESPQWuDQBSE74H8h+UFegl1VaiIcRMkUMi1aaHXF/dV&#10;Je5b466Jza/PBgo9DjPzDVPuZtOLK42us6wgiWIQxLXVHTcKvj7fX3MQziNr7C2Tgl9ysNsuFyUW&#10;2t74g65H34gAYVeggtb7oZDS1S0ZdJEdiIP3Y0eDPsixkXrEW4CbXqZxnEmDHYeFFgfat1Sfj5NR&#10;8H25572ekoNL3iqT3fWa0xMp9bKaqw0IT7P/D/+1D1pBmsHzS/g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4lpwgAAANsAAAAPAAAAAAAAAAAAAAAAAJgCAABkcnMvZG93&#10;bnJldi54bWxQSwUGAAAAAAQABAD1AAAAhwMAAAAA&#10;" fillcolor="#5f5f5f" stroked="f"/>
              <v:rect id="Rectangle 26" o:spid="_x0000_s1032" style="position:absolute;left:2926;top:1733;width:71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ss8sIA&#10;AADbAAAADwAAAGRycy9kb3ducmV2LnhtbESPQYvCMBSE74L/IbyFvYimLailNhURBK/rCl6fzbMt&#10;27zUJmrXX78RFjwOM/MNk68H04o79a6xrCCeRSCIS6sbrhQcv3fTFITzyBpby6Tglxysi/Eox0zb&#10;B3/R/eArESDsMlRQe99lUrqyJoNuZjvi4F1sb9AH2VdS9/gIcNPKJIoW0mDDYaHGjrY1lT+Hm1Fw&#10;uj7TVt/ivYvnG7N46gknZ1Lq82PYrEB4Gvw7/N/eawXJEl5fw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SyzywgAAANsAAAAPAAAAAAAAAAAAAAAAAJgCAABkcnMvZG93&#10;bnJldi54bWxQSwUGAAAAAAQABAD1AAAAhwMAAAAA&#10;" fillcolor="#5f5f5f" stroked="f"/>
              <v:rect id="Rectangle 27" o:spid="_x0000_s1033" style="position:absolute;left:3071;top:1733;width:136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jVcsAA&#10;AADbAAAADwAAAGRycy9kb3ducmV2LnhtbESPwYrCQAyG7wu+wxBhb9upFcrSdRQRBI9aZc+hE9uy&#10;nUzpjLb69Oaw4DH8+b98WW0m16k7DaH1bGCRpKCIK29brg1czvuvb1AhIlvsPJOBBwXYrGcfKyys&#10;H/lE9zLWSiAcCjTQxNgXWoeqIYch8T2xZFc/OIwyDrW2A44Cd53O0jTXDluWCw32tGuo+itvTjTK&#10;XF91lU23bume7fF3a/PDaMznfNr+gIo0xffyf/tgDWQiK78IAP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jVcsAAAADbAAAADwAAAAAAAAAAAAAAAACYAgAAZHJzL2Rvd25y&#10;ZXYueG1sUEsFBgAAAAAEAAQA9QAAAIUDAAAAAA==&#10;" filled="f" fillcolor="#099" strokecolor="#5f5f5f" strokeweight=".25pt"/>
              <v:rect id="Rectangle 28" o:spid="_x0000_s1034" style="position:absolute;left:2043;top:1733;width:4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dG8IA&#10;AADbAAAADwAAAGRycy9kb3ducmV2LnhtbESPQYvCMBSE74L/IbyFvYimLSi1NhURBK/rCl6fzbMt&#10;27zUJmrXX78RFjwOM/MNk68H04o79a6xrCCeRSCIS6sbrhQcv3fTFITzyBpby6Tglxysi/Eox0zb&#10;B3/R/eArESDsMlRQe99lUrqyJoNuZjvi4F1sb9AH2VdS9/gIcNPKJIoW0mDDYaHGjrY1lT+Hm1Fw&#10;uj7TVt/ivYvnG7N46gknZ1Lq82PYrEB4Gvw7/N/eawXJEl5fw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B0bwgAAANsAAAAPAAAAAAAAAAAAAAAAAJgCAABkcnMvZG93&#10;bnJldi54bWxQSwUGAAAAAAQABAD1AAAAhwMAAAAA&#10;" fillcolor="#5f5f5f" stroked="f"/>
              <v:rect id="Rectangle 29" o:spid="_x0000_s1035" style="position:absolute;left:2104;top:1733;width:4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iW7wA&#10;AADbAAAADwAAAGRycy9kb3ducmV2LnhtbERPSwrCMBDdC94hjOBGNK1ikWoUEQS3fsDt2IxtsZnU&#10;Jmr19GYhuHy8/2LVmko8qXGlZQXxKAJBnFldcq7gdNwOZyCcR9ZYWSYFb3KwWnY7C0y1ffGengef&#10;ixDCLkUFhfd1KqXLCjLoRrYmDtzVNgZ9gE0udYOvEG4qOY6iRBosOTQUWNOmoOx2eBgF5/tnVulH&#10;vHPxdG2Sjx7w+EJK9Xvteg7CU+v/4p97p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eyJbvAAAANsAAAAPAAAAAAAAAAAAAAAAAJgCAABkcnMvZG93bnJldi54&#10;bWxQSwUGAAAAAAQABAD1AAAAgQMAAAAA&#10;" fillcolor="#5f5f5f" stroked="f"/>
              <v:rect id="Rectangle 30" o:spid="_x0000_s1036" style="position:absolute;left:2184;top:1733;width:13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HwL8A&#10;AADbAAAADwAAAGRycy9kb3ducmV2LnhtbESPzQrCMBCE74LvEFbwIppWUaQaRQTBqz/gdW3Wtths&#10;ahO1+vRGEDwOM/MNM182phQPql1hWUE8iEAQp1YXnCk4Hjb9KQjnkTWWlknBixwsF+3WHBNtn7yj&#10;x95nIkDYJagg975KpHRpTgbdwFbEwbvY2qAPss6krvEZ4KaUwyiaSIMFh4UcK1rnlF73d6PgdHtP&#10;S32Pty4er8zkrXs8PJNS3U6zmoHw1Ph/+NfeagWjG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N4fAvwAAANsAAAAPAAAAAAAAAAAAAAAAAJgCAABkcnMvZG93bnJl&#10;di54bWxQSwUGAAAAAAQABAD1AAAAhAMAAAAA&#10;" fillcolor="#5f5f5f" stroked="f"/>
              <v:rect id="Rectangle 31" o:spid="_x0000_s1037" style="position:absolute;left:2552;top:1733;width:4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Zt8AA&#10;AADbAAAADwAAAGRycy9kb3ducmV2LnhtbESPQYvCMBSE7wv+h/AEL4umrWyRahQRBK/qgtdn82yL&#10;zUttolZ/vREEj8PMfMPMFp2pxY1aV1lWEI8iEMS51RUXCv736+EEhPPIGmvLpOBBDhbz3s8MM23v&#10;vKXbzhciQNhlqKD0vsmkdHlJBt3INsTBO9nWoA+yLaRu8R7gppZJFKXSYMVhocSGViXl593VKDhc&#10;npNaX+ONi/+WJn3qX06OpNSg3y2nIDx1/hv+tDdawTiB95fw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UZt8AAAADbAAAADwAAAAAAAAAAAAAAAACYAgAAZHJzL2Rvd25y&#10;ZXYueG1sUEsFBgAAAAAEAAQA9QAAAIUDAAAAAA==&#10;" fillcolor="#5f5f5f" stroked="f"/>
              <v:rect id="Rectangle 32" o:spid="_x0000_s1038" style="position:absolute;left:4519;top:1733;width:13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8LL8A&#10;AADbAAAADwAAAGRycy9kb3ducmV2LnhtbESPzQrCMBCE74LvEFbwIppWUaQaRQTBqz/gdW3Wtths&#10;ahO1+vRGEDwOM/MNM182phQPql1hWUE8iEAQp1YXnCk4Hjb9KQjnkTWWlknBixwsF+3WHBNtn7yj&#10;x95nIkDYJagg975KpHRpTgbdwFbEwbvY2qAPss6krvEZ4KaUwyiaSIMFh4UcK1rnlF73d6PgdHtP&#10;S32Pty4er8zkrXs8PJNS3U6zmoHw1Ph/+NfeagWjE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qbwsvwAAANsAAAAPAAAAAAAAAAAAAAAAAJgCAABkcnMvZG93bnJl&#10;di54bWxQSwUGAAAAAAQABAD1AAAAhAMAAAAA&#10;" fillcolor="#5f5f5f" stroked="f"/>
              <v:rect id="Rectangle 33" o:spid="_x0000_s1039" style="position:absolute;left:4721;top:1733;width:274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xJqr4A&#10;AADbAAAADwAAAGRycy9kb3ducmV2LnhtbESPzQrCMBCE74LvEFbwpqk/FKlGEUHwqFU8L83aFptN&#10;aaKtPr0RBI/D7Hyzs9p0phJPalxpWcFkHIEgzqwuOVdwOe9HCxDOI2usLJOCFznYrPu9FSbatnyi&#10;Z+pzESDsElRQeF8nUrqsIINubGvi4N1sY9AH2eRSN9gGuKnkNIpiabDk0FBgTbuCsnv6MOGNNJY3&#10;mU27RzUz7/J43er40Co1HHTbJQhPnf8f/9IHrWA2h++WAA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8Saq+AAAA2wAAAA8AAAAAAAAAAAAAAAAAmAIAAGRycy9kb3ducmV2&#10;LnhtbFBLBQYAAAAABAAEAPUAAACDAwAAAAA=&#10;" filled="f" fillcolor="#099" strokecolor="#5f5f5f" strokeweight=".25pt"/>
              <v:rect id="Rectangle 34" o:spid="_x0000_s1040" style="position:absolute;left:5043;top:1733;width:2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Bw78A&#10;AADbAAAADwAAAGRycy9kb3ducmV2LnhtbESPzQrCMBCE74LvEFbwIppWUaQaRQTBqz/gdW3Wtths&#10;ahO1+vRGEDwOM/MNM182phQPql1hWUE8iEAQp1YXnCk4Hjb9KQjnkTWWlknBixwsF+3WHBNtn7yj&#10;x95nIkDYJagg975KpHRpTgbdwFbEwbvY2qAPss6krvEZ4KaUwyiaSIMFh4UcK1rnlF73d6PgdHtP&#10;S32Pty4er8zkrXs8PJNS3U6zmoHw1Ph/+NfeagWj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DIHDvwAAANsAAAAPAAAAAAAAAAAAAAAAAJgCAABkcnMvZG93bnJl&#10;di54bWxQSwUGAAAAAAQABAD1AAAAhAMAAAAA&#10;" fillcolor="#5f5f5f" stroked="f"/>
              <v:rect id="Rectangle 35" o:spid="_x0000_s1041" style="position:absolute;left:5415;top:1733;width:106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4ftMAA&#10;AADbAAAADwAAAGRycy9kb3ducmV2LnhtbESPQYvCMBSE7wv+h/AEL4umVbaUahQRBK/qgtdn82yL&#10;zUttolZ/vREEj8PMfMPMFp2pxY1aV1lWEI8iEMS51RUXCv7362EKwnlkjbVlUvAgB4t572eGmbZ3&#10;3tJt5wsRIOwyVFB632RSurwkg25kG+LgnWxr0AfZFlK3eA9wU8txFCXSYMVhocSGViXl593VKDhc&#10;nmmtr/HGxX9Lkzz1L4+PpNSg3y2nIDx1/hv+tDdawSSB95fw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4ftMAAAADbAAAADwAAAAAAAAAAAAAAAACYAgAAZHJzL2Rvd25y&#10;ZXYueG1sUEsFBgAAAAAEAAQA9QAAAIUDAAAAAA==&#10;" fillcolor="#5f5f5f" stroked="f"/>
              <v:rect id="Rectangle 36" o:spid="_x0000_s1042" style="position:absolute;left:5134;top:1733;width:2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6L8MA&#10;AADbAAAADwAAAGRycy9kb3ducmV2LnhtbESPQWuDQBSE74H+h+UVegl11VIrxjWEQiHXpoFcX9wX&#10;lbpvrbuJNr++WwjkOMzMN0y5nk0vLjS6zrKCJIpBENdWd9wo2H99POcgnEfW2FsmBb/kYF09LEos&#10;tJ34ky4734gAYVeggtb7oZDS1S0ZdJEdiIN3sqNBH+TYSD3iFOCml2kcZ9Jgx2GhxYHeW6q/d2ej&#10;4PBzzXt9TrYued2Y7KqXnB5JqafHebMC4Wn29/CtvdUKXt7g/0v4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K6L8MAAADbAAAADwAAAAAAAAAAAAAAAACYAgAAZHJzL2Rv&#10;d25yZXYueG1sUEsFBgAAAAAEAAQA9QAAAIgDAAAAAA==&#10;" fillcolor="#5f5f5f" stroked="f"/>
              <v:rect id="Rectangle 37" o:spid="_x0000_s1043" style="position:absolute;left:5265;top:1733;width:2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0uXbwA&#10;AADbAAAADwAAAGRycy9kb3ducmV2LnhtbERPSwrCMBDdC94hjOBGNK1ikWoUEQS3fsDt2IxtsZnU&#10;Jmr19GYhuHy8/2LVmko8qXGlZQXxKAJBnFldcq7gdNwOZyCcR9ZYWSYFb3KwWnY7C0y1ffGengef&#10;ixDCLkUFhfd1KqXLCjLoRrYmDtzVNgZ9gE0udYOvEG4qOY6iRBosOTQUWNOmoOx2eBgF5/tnVulH&#10;vHPxdG2Sjx7w+EJK9Xvteg7CU+v/4p97pxVMwtj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DS5dvAAAANsAAAAPAAAAAAAAAAAAAAAAAJgCAABkcnMvZG93bnJldi54&#10;bWxQSwUGAAAAAAQABAD1AAAAgQMAAAAA&#10;" fillcolor="#5f5f5f" stroked="f"/>
            </v:group>
          </w:pict>
        </mc:Fallback>
      </mc:AlternateContent>
    </w:r>
  </w:p>
  <w:p w:rsidR="00825CCF" w:rsidRDefault="00825CCF" w:rsidP="00241E3A">
    <w:pPr>
      <w:pStyle w:val="Cabealho"/>
    </w:pPr>
  </w:p>
  <w:p w:rsidR="00825CCF" w:rsidRDefault="002D2E53" w:rsidP="00241E3A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3648075</wp:posOffset>
              </wp:positionH>
              <wp:positionV relativeFrom="paragraph">
                <wp:posOffset>28575</wp:posOffset>
              </wp:positionV>
              <wp:extent cx="36195" cy="36195"/>
              <wp:effectExtent l="9525" t="9525" r="11430" b="11430"/>
              <wp:wrapNone/>
              <wp:docPr id="2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" cy="36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rgbClr val="5F5F5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margin-left:287.25pt;margin-top:2.25pt;width:2.85pt;height:2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" strokecolor="#5f5f5f" strokeweight=".25pt"/>
          </w:pict>
        </mc:Fallback>
      </mc:AlternateContent>
    </w:r>
  </w:p>
  <w:p w:rsidR="00825CCF" w:rsidRPr="00241E3A" w:rsidRDefault="00825CCF" w:rsidP="00241E3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CCF" w:rsidRDefault="00825CCF" w:rsidP="00241E3A">
    <w:pPr>
      <w:pStyle w:val="Cabealho"/>
    </w:pPr>
  </w:p>
  <w:p w:rsidR="00825CCF" w:rsidRDefault="002D2E53" w:rsidP="00241E3A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144145</wp:posOffset>
              </wp:positionV>
              <wp:extent cx="5782310" cy="490220"/>
              <wp:effectExtent l="2540" t="1270" r="6350" b="0"/>
              <wp:wrapNone/>
              <wp:docPr id="2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82310" cy="490220"/>
                        <a:chOff x="1407" y="1212"/>
                        <a:chExt cx="9106" cy="772"/>
                      </a:xfrm>
                    </wpg:grpSpPr>
                    <pic:pic xmlns:pic="http://schemas.openxmlformats.org/drawingml/2006/picture">
                      <pic:nvPicPr>
                        <pic:cNvPr id="3" name="Picture 40" descr="logo-marl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165" y="1212"/>
                          <a:ext cx="2348" cy="7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41"/>
                      <wps:cNvCnPr>
                        <a:cxnSpLocks noChangeShapeType="1"/>
                      </wps:cNvCnPr>
                      <wps:spPr bwMode="auto">
                        <a:xfrm>
                          <a:off x="1420" y="1609"/>
                          <a:ext cx="573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F5F5F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42"/>
                      <wps:cNvSpPr>
                        <a:spLocks noChangeArrowheads="1"/>
                      </wps:cNvSpPr>
                      <wps:spPr bwMode="auto">
                        <a:xfrm>
                          <a:off x="1407" y="1733"/>
                          <a:ext cx="13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3"/>
                      <wps:cNvSpPr>
                        <a:spLocks noChangeArrowheads="1"/>
                      </wps:cNvSpPr>
                      <wps:spPr bwMode="auto">
                        <a:xfrm>
                          <a:off x="1983" y="1733"/>
                          <a:ext cx="4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4"/>
                      <wps:cNvSpPr>
                        <a:spLocks noChangeArrowheads="1"/>
                      </wps:cNvSpPr>
                      <wps:spPr bwMode="auto">
                        <a:xfrm>
                          <a:off x="2624" y="1733"/>
                          <a:ext cx="278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45"/>
                      <wps:cNvSpPr>
                        <a:spLocks noChangeArrowheads="1"/>
                      </wps:cNvSpPr>
                      <wps:spPr bwMode="auto">
                        <a:xfrm>
                          <a:off x="2926" y="1733"/>
                          <a:ext cx="71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46"/>
                      <wps:cNvSpPr>
                        <a:spLocks noChangeArrowheads="1"/>
                      </wps:cNvSpPr>
                      <wps:spPr bwMode="auto">
                        <a:xfrm>
                          <a:off x="3071" y="1733"/>
                          <a:ext cx="1368" cy="1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5F5F5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47"/>
                      <wps:cNvSpPr>
                        <a:spLocks noChangeArrowheads="1"/>
                      </wps:cNvSpPr>
                      <wps:spPr bwMode="auto">
                        <a:xfrm>
                          <a:off x="2043" y="1733"/>
                          <a:ext cx="4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48"/>
                      <wps:cNvSpPr>
                        <a:spLocks noChangeArrowheads="1"/>
                      </wps:cNvSpPr>
                      <wps:spPr bwMode="auto">
                        <a:xfrm>
                          <a:off x="2104" y="1733"/>
                          <a:ext cx="4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49"/>
                      <wps:cNvSpPr>
                        <a:spLocks noChangeArrowheads="1"/>
                      </wps:cNvSpPr>
                      <wps:spPr bwMode="auto">
                        <a:xfrm>
                          <a:off x="2184" y="1733"/>
                          <a:ext cx="13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50"/>
                      <wps:cNvSpPr>
                        <a:spLocks noChangeArrowheads="1"/>
                      </wps:cNvSpPr>
                      <wps:spPr bwMode="auto">
                        <a:xfrm>
                          <a:off x="2552" y="1733"/>
                          <a:ext cx="4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51"/>
                      <wps:cNvSpPr>
                        <a:spLocks noChangeArrowheads="1"/>
                      </wps:cNvSpPr>
                      <wps:spPr bwMode="auto">
                        <a:xfrm>
                          <a:off x="4519" y="1733"/>
                          <a:ext cx="130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52"/>
                      <wps:cNvSpPr>
                        <a:spLocks noChangeArrowheads="1"/>
                      </wps:cNvSpPr>
                      <wps:spPr bwMode="auto">
                        <a:xfrm>
                          <a:off x="4721" y="1733"/>
                          <a:ext cx="274" cy="133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5F5F5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9999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3"/>
                      <wps:cNvSpPr>
                        <a:spLocks noChangeArrowheads="1"/>
                      </wps:cNvSpPr>
                      <wps:spPr bwMode="auto">
                        <a:xfrm>
                          <a:off x="5043" y="1733"/>
                          <a:ext cx="28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54"/>
                      <wps:cNvSpPr>
                        <a:spLocks noChangeArrowheads="1"/>
                      </wps:cNvSpPr>
                      <wps:spPr bwMode="auto">
                        <a:xfrm>
                          <a:off x="5415" y="1733"/>
                          <a:ext cx="1065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55"/>
                      <wps:cNvSpPr>
                        <a:spLocks noChangeArrowheads="1"/>
                      </wps:cNvSpPr>
                      <wps:spPr bwMode="auto">
                        <a:xfrm>
                          <a:off x="5134" y="1733"/>
                          <a:ext cx="28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56"/>
                      <wps:cNvSpPr>
                        <a:spLocks noChangeArrowheads="1"/>
                      </wps:cNvSpPr>
                      <wps:spPr bwMode="auto">
                        <a:xfrm>
                          <a:off x="5265" y="1733"/>
                          <a:ext cx="28" cy="133"/>
                        </a:xfrm>
                        <a:prstGeom prst="rect">
                          <a:avLst/>
                        </a:prstGeom>
                        <a:solidFill>
                          <a:srgbClr val="5F5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" o:spid="_x0000_s1026" style="position:absolute;margin-left:-.55pt;margin-top:11.35pt;width:455.3pt;height:38.6pt;z-index:251659264" coordorigin="1407,1212" coordsize="9106,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" o:spid="_x0000_s1027" type="#_x0000_t75" alt="logo-marlin" style="position:absolute;left:8165;top:1212;width:2348;height: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2ESTEAAAA2gAAAA8AAABkcnMvZG93bnJldi54bWxEj0FrwkAUhO8F/8PyCr0U3bRSsWlWkWJE&#10;Si/VkvMj+5INZt+G7KrRX+8KhR6HmfmGyZaDbcWJet84VvAySUAQl043XCv43efjOQgfkDW2jknB&#10;hTwsF6OHDFPtzvxDp12oRYSwT1GBCaFLpfSlIYt+4jri6FWutxii7GupezxHuG3la5LMpMWG44LB&#10;jj4NlYfd0So4XKdV/m3eNrN5/VWsn9+rvEikUk+Pw+oDRKAh/If/2lutYAr3K/EG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g2ESTEAAAA2gAAAA8AAAAAAAAAAAAAAAAA&#10;nwIAAGRycy9kb3ducmV2LnhtbFBLBQYAAAAABAAEAPcAAACQAwAAAAA=&#10;">
                <v:imagedata r:id="rId2" o:title="logo-marlin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1" o:spid="_x0000_s1028" type="#_x0000_t32" style="position:absolute;left:1420;top:1609;width:5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QL98QAAADaAAAADwAAAGRycy9kb3ducmV2LnhtbESPQWvCQBSE7wX/w/IEL1I3ioiN2YgI&#10;grZQrArt8ZF9ZoPZtzG7avrvu4VCj8PMfMNky87W4k6trxwrGI8SEMSF0xWXCk7HzfMchA/IGmvH&#10;pOCbPCzz3lOGqXYP/qD7IZQiQtinqMCE0KRS+sKQRT9yDXH0zq61GKJsS6lbfES4reUkSWbSYsVx&#10;wWBDa0PF5XCzCuTlffdltms7fNtPr6E4fb7sX1mpQb9bLUAE6sJ/+K+91Qqm8Hsl3gC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1Av3xAAAANoAAAAPAAAAAAAAAAAA&#10;AAAAAKECAABkcnMvZG93bnJldi54bWxQSwUGAAAAAAQABAD5AAAAkgMAAAAA&#10;" strokecolor="#5f5f5f" strokeweight=".25pt">
                <v:stroke dashstyle="dash"/>
              </v:shape>
              <v:rect id="Rectangle 42" o:spid="_x0000_s1029" style="position:absolute;left:1407;top:1733;width:13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EIL4A&#10;AADaAAAADwAAAGRycy9kb3ducmV2LnhtbESPzQrCMBCE74LvEFbwIppWUEo1igiCV3/A69qsbbHZ&#10;1CZq9emNIHgcZuYbZr5sTSUe1LjSsoJ4FIEgzqwuOVdwPGyGCQjnkTVWlknBixwsF93OHFNtn7yj&#10;x97nIkDYpaig8L5OpXRZQQbdyNbEwbvYxqAPssmlbvAZ4KaS4yiaSoMlh4UCa1oXlF33d6PgdHsn&#10;lb7HWxdPVmb61gMen0mpfq9dzUB4av0//GtvtYIJfK+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7hCC+AAAA2gAAAA8AAAAAAAAAAAAAAAAAmAIAAGRycy9kb3ducmV2&#10;LnhtbFBLBQYAAAAABAAEAPUAAACDAwAAAAA=&#10;" fillcolor="#5f5f5f" stroked="f"/>
              <v:rect id="Rectangle 43" o:spid="_x0000_s1030" style="position:absolute;left:1983;top:1733;width:4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kaV74A&#10;AADaAAAADwAAAGRycy9kb3ducmV2LnhtbESPzQrCMBCE74LvEFbwIppWsEg1igiCV3/A69qsbbHZ&#10;1CZq9emNIHgcZuYbZr5sTSUe1LjSsoJ4FIEgzqwuOVdwPGyGUxDOI2usLJOCFzlYLrqdOabaPnlH&#10;j73PRYCwS1FB4X2dSumyggy6ka2Jg3exjUEfZJNL3eAzwE0lx1GUSIMlh4UCa1oXlF33d6PgdHtP&#10;K32Pty6erEzy1gMen0mpfq9dzUB4av0//GtvtYIEvlfCDZ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kpGle+AAAA2gAAAA8AAAAAAAAAAAAAAAAAmAIAAGRycy9kb3ducmV2&#10;LnhtbFBLBQYAAAAABAAEAPUAAACDAwAAAAA=&#10;" fillcolor="#5f5f5f" stroked="f"/>
              <v:rect id="Rectangle 44" o:spid="_x0000_s1031" style="position:absolute;left:2624;top:1733;width:27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/zL4A&#10;AADaAAAADwAAAGRycy9kb3ducmV2LnhtbESPSwvCMBCE74L/IazgRTSt4INqFBEErz7A69qsbbHZ&#10;1CZq9dcbQfA4zMw3zHzZmFI8qHaFZQXxIAJBnFpdcKbgeNj0pyCcR9ZYWiYFL3KwXLRbc0y0ffKO&#10;HnufiQBhl6CC3PsqkdKlORl0A1sRB+9ia4M+yDqTusZngJtSDqNoLA0WHBZyrGidU3rd342C0+09&#10;LfU93rp4tDLjt+7x8ExKdTvNagbCU+P/4V97qxVM4Hsl3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lv8y+AAAA2gAAAA8AAAAAAAAAAAAAAAAAmAIAAGRycy9kb3ducmV2&#10;LnhtbFBLBQYAAAAABAAEAPUAAACDAwAAAAA=&#10;" fillcolor="#5f5f5f" stroked="f"/>
              <v:rect id="Rectangle 45" o:spid="_x0000_s1032" style="position:absolute;left:2926;top:1733;width:71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orvrsA&#10;AADaAAAADwAAAGRycy9kb3ducmV2LnhtbERPSwrCMBDdC94hjOBGNK2gSDUtIghu/YDbsRnbYjOp&#10;TdTq6c1CcPl4/1XWmVo8qXWVZQXxJAJBnFtdcaHgdNyOFyCcR9ZYWyYFb3KQpf3eChNtX7yn58EX&#10;IoSwS1BB6X2TSOnykgy6iW2IA3e1rUEfYFtI3eIrhJtaTqNoLg1WHBpKbGhTUn47PIyC8/2zqPUj&#10;3rl4tjbzjx7x9EJKDQfdegnCU+f/4p97pxWEreFKuAEy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f6K767AAAA2gAAAA8AAAAAAAAAAAAAAAAAmAIAAGRycy9kb3ducmV2Lnht&#10;bFBLBQYAAAAABAAEAPUAAACAAwAAAAA=&#10;" fillcolor="#5f5f5f" stroked="f"/>
              <v:rect id="Rectangle 46" o:spid="_x0000_s1033" style="position:absolute;left:3071;top:1733;width:136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tyKroA&#10;AADaAAAADwAAAGRycy9kb3ducmV2LnhtbERPSwrCMBDdC94hjOBOUxWKVqOIILjUKq6HZmyLzaQ0&#10;0VZPbwTB5eP9V5vOVOJJjSstK5iMIxDEmdUl5wou5/1oDsJ5ZI2VZVLwIgebdb+3wkTblk/0TH0u&#10;Qgi7BBUU3teJlC4ryKAb25o4cDfbGPQBNrnUDbYh3FRyGkWxNFhyaCiwpl1B2T19mDAjjeVNZtPu&#10;Uc3Muzxetzo+tEoNB912CcJT5//in/ugFSzgeyX4Qa4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22tyKroAAADaAAAADwAAAAAAAAAAAAAAAACYAgAAZHJzL2Rvd25yZXYueG1s&#10;UEsFBgAAAAAEAAQA9QAAAH8DAAAAAA==&#10;" filled="f" fillcolor="#099" strokecolor="#5f5f5f" strokeweight=".25pt"/>
              <v:rect id="Rectangle 47" o:spid="_x0000_s1034" style="position:absolute;left:2043;top:1733;width:4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5+O8IA&#10;AADbAAAADwAAAGRycy9kb3ducmV2LnhtbESPQYvCQAyF78L+hyELXkSnFRTpOi2ysOB1VfAaO9m2&#10;2MnUzqhdf705CN4S3st7X9bF4Fp1oz40ng2kswQUceltw5WBw/5nugIVIrLF1jMZ+KcARf4xWmNm&#10;/Z1/6baLlZIQDhkaqGPsMq1DWZPDMPMdsWh/vncYZe0rbXu8S7hr9TxJltphw9JQY0ffNZXn3dUZ&#10;OF4eq9Ze021IFxu3fNgJz09kzPhz2HyBijTEt/l1vbWCL/Tyiwyg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zn47wgAAANsAAAAPAAAAAAAAAAAAAAAAAJgCAABkcnMvZG93&#10;bnJldi54bWxQSwUGAAAAAAQABAD1AAAAhwMAAAAA&#10;" fillcolor="#5f5f5f" stroked="f"/>
              <v:rect id="Rectangle 48" o:spid="_x0000_s1035" style="position:absolute;left:2104;top:1733;width:4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LboLwA&#10;AADbAAAADwAAAGRycy9kb3ducmV2LnhtbERPSwrCMBDdC94hjOBGNK2glGoUEQS3fsDt2IxtsZnU&#10;Jmr19EYQ3M3jfWe+bE0lHtS40rKCeBSBIM6sLjlXcDxshgkI55E1VpZJwYscLBfdzhxTbZ+8o8fe&#10;5yKEsEtRQeF9nUrpsoIMupGtiQN3sY1BH2CTS93gM4SbSo6jaCoNlhwaCqxpXVB23d+NgtPtnVT6&#10;Hm9dPFmZ6VsPeHwmpfq9djUD4an1f/HPvdVhfgzfX8IBcvE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gtugvAAAANsAAAAPAAAAAAAAAAAAAAAAAJgCAABkcnMvZG93bnJldi54&#10;bWxQSwUGAAAAAAQABAD1AAAAgQMAAAAA&#10;" fillcolor="#5f5f5f" stroked="f"/>
              <v:rect id="Rectangle 49" o:spid="_x0000_s1036" style="position:absolute;left:2184;top:1733;width:13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F17wA&#10;AADbAAAADwAAAGRycy9kb3ducmV2LnhtbERPSwrCMBDdC94hjOBGNG1BkWoUEQS3fsDt2IxtsZnU&#10;Jmr19EYQ3M3jfWe+bE0lHtS40rKCeBSBIM6sLjlXcDxshlMQziNrrCyTghc5WC66nTmm2j55R4+9&#10;z0UIYZeigsL7OpXSZQUZdCNbEwfuYhuDPsAml7rBZwg3lUyiaCINlhwaCqxpXVB23d+NgtPtPa30&#10;Pd66eLwyk7cecHImpfq9djUD4an1f/HPvdVhfgLfX8IBcvE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UEXXvAAAANsAAAAPAAAAAAAAAAAAAAAAAJgCAABkcnMvZG93bnJldi54&#10;bWxQSwUGAAAAAAQABAD1AAAAgQMAAAAA&#10;" fillcolor="#5f5f5f" stroked="f"/>
              <v:rect id="Rectangle 50" o:spid="_x0000_s1037" style="position:absolute;left:2552;top:1733;width:4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gTLwA&#10;AADbAAAADwAAAGRycy9kb3ducmV2LnhtbERPSwrCMBDdC94hjOBGNK2iSDWKCIJbP+B2bMa22Exq&#10;E7V6eiMI7ubxvjNfNqYUD6pdYVlBPIhAEKdWF5wpOB42/SkI55E1lpZJwYscLBft1hwTbZ+8o8fe&#10;ZyKEsEtQQe59lUjp0pwMuoGtiAN3sbVBH2CdSV3jM4SbUg6jaCINFhwacqxonVN63d+NgtPtPS31&#10;Pd66eLwyk7fu8fBMSnU7zWoGwlPj/+Kfe6vD/BF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HOBMvAAAANsAAAAPAAAAAAAAAAAAAAAAAJgCAABkcnMvZG93bnJldi54&#10;bWxQSwUGAAAAAAQABAD1AAAAgQMAAAAA&#10;" fillcolor="#5f5f5f" stroked="f"/>
              <v:rect id="Rectangle 51" o:spid="_x0000_s1038" style="position:absolute;left:4519;top:1733;width:130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4OLwA&#10;AADbAAAADwAAAGRycy9kb3ducmV2LnhtbERPSwrCMBDdC94hjOBGNK2oSDWKCIJbP+B2bMa22Exq&#10;E7V6eiMI7ubxvjNfNqYUD6pdYVlBPIhAEKdWF5wpOB42/SkI55E1lpZJwYscLBft1hwTbZ+8o8fe&#10;ZyKEsEtQQe59lUjp0pwMuoGtiAN3sbVBH2CdSV3jM4SbUg6jaCINFhwacqxonVN63d+NgtPtPS31&#10;Pd66eLwyk7fu8fBMSnU7zWoGwlPj/+Kfe6vD/BF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9Xg4vAAAANsAAAAPAAAAAAAAAAAAAAAAAJgCAABkcnMvZG93bnJldi54&#10;bWxQSwUGAAAAAAQABAD1AAAAgQMAAAAA&#10;" fillcolor="#5f5f5f" stroked="f"/>
              <v:rect id="Rectangle 52" o:spid="_x0000_s1039" style="position:absolute;left:4721;top:1733;width:274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WwUb4A&#10;AADbAAAADwAAAGRycy9kb3ducmV2LnhtbESPQQvCMAyF74L/oUTwpp2KQ6ZVRBA86hTPYY3bcE3H&#10;Wt3011tB8Jbw3vfystp0phJPalxpWcFkHIEgzqwuOVdwOe9HCxDOI2usLJOCFznYrPu9FSbatnyi&#10;Z+pzEULYJaig8L5OpHRZQQbd2NbEQbvZxqAPa5NL3WAbwk0lp1EUS4MlhwsF1rQrKLunDxNqpLG8&#10;yWzaPaqZeZfH61bHh1ap4aDbLkF46vzf/KMPOnBz+P4SBpD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lFsFG+AAAA2wAAAA8AAAAAAAAAAAAAAAAAmAIAAGRycy9kb3ducmV2&#10;LnhtbFBLBQYAAAAABAAEAPUAAACDAwAAAAA=&#10;" filled="f" fillcolor="#099" strokecolor="#5f5f5f" strokeweight=".25pt"/>
              <v:rect id="Rectangle 53" o:spid="_x0000_s1040" style="position:absolute;left:5043;top:1733;width:2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D1LwA&#10;AADbAAAADwAAAGRycy9kb3ducmV2LnhtbERPSwrCMBDdC94hjOBGNK1gkWoUEQS3fsDt2IxtsZnU&#10;Jmr19EYQ3M3jfWe+bE0lHtS40rKCeBSBIM6sLjlXcDxshlMQziNrrCyTghc5WC66nTmm2j55R4+9&#10;z0UIYZeigsL7OpXSZQUZdCNbEwfuYhuDPsAml7rBZwg3lRxHUSINlhwaCqxpXVB23d+NgtPtPa30&#10;Pd66eLIyyVsPeHwmpfq9djUD4an1f/HPvdVhfgLfX8IBcvE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a0PUvAAAANsAAAAPAAAAAAAAAAAAAAAAAJgCAABkcnMvZG93bnJldi54&#10;bWxQSwUGAAAAAAQABAD1AAAAgQMAAAAA&#10;" fillcolor="#5f5f5f" stroked="f"/>
              <v:rect id="Rectangle 54" o:spid="_x0000_s1041" style="position:absolute;left:5415;top:1733;width:106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fmT7wA&#10;AADbAAAADwAAAGRycy9kb3ducmV2LnhtbERPyQrCMBC9C/5DGMGLaFrBhWoUEQSvLuB1bMa22Exq&#10;E7X69UYQvM3jrTNfNqYUD6pdYVlBPIhAEKdWF5wpOB42/SkI55E1lpZJwYscLBft1hwTbZ+8o8fe&#10;ZyKEsEtQQe59lUjp0pwMuoGtiAN3sbVBH2CdSV3jM4SbUg6jaCwNFhwacqxonVN63d+NgtPtPS31&#10;Pd66eLQy47fu8fBMSnU7zWoGwlPj/+Kfe6vD/Al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1J+ZPvAAAANsAAAAPAAAAAAAAAAAAAAAAAJgCAABkcnMvZG93bnJldi54&#10;bWxQSwUGAAAAAAQABAD1AAAAgQMAAAAA&#10;" fillcolor="#5f5f5f" stroked="f"/>
              <v:rect id="Rectangle 55" o:spid="_x0000_s1042" style="position:absolute;left:5134;top:1733;width:2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hyPcIA&#10;AADbAAAADwAAAGRycy9kb3ducmV2LnhtbESPQYvCQAyF78L+hyELXkSnFRTpOi2ysOB1VfAaO9m2&#10;2MnUzqhdf705CN4S3st7X9bF4Fp1oz40ng2kswQUceltw5WBw/5nugIVIrLF1jMZ+KcARf4xWmNm&#10;/Z1/6baLlZIQDhkaqGPsMq1DWZPDMPMdsWh/vncYZe0rbXu8S7hr9TxJltphw9JQY0ffNZXn3dUZ&#10;OF4eq9Ze021IFxu3fNgJz09kzPhz2HyBijTEt/l1vbWCL7Dyiwyg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HI9wgAAANsAAAAPAAAAAAAAAAAAAAAAAJgCAABkcnMvZG93&#10;bnJldi54bWxQSwUGAAAAAAQABAD1AAAAhwMAAAAA&#10;" fillcolor="#5f5f5f" stroked="f"/>
              <v:rect id="Rectangle 56" o:spid="_x0000_s1043" style="position:absolute;left:5265;top:1733;width:28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TXprwA&#10;AADbAAAADwAAAGRycy9kb3ducmV2LnhtbERPSwrCMBDdC94hjOBGNK2gaDWKCIJbP+B2bMa22Exq&#10;E7V6eiMI7ubxvjNfNqYUD6pdYVlBPIhAEKdWF5wpOB42/QkI55E1lpZJwYscLBft1hwTbZ+8o8fe&#10;ZyKEsEtQQe59lUjp0pwMuoGtiAN3sbVBH2CdSV3jM4SbUg6jaCwNFhwacqxonVN63d+NgtPtPSn1&#10;Pd66eLQy47fu8fBMSnU7zWoGwlPj/+Kfe6vD/Cl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9NemvAAAANsAAAAPAAAAAAAAAAAAAAAAAJgCAABkcnMvZG93bnJldi54&#10;bWxQSwUGAAAAAAQABAD1AAAAgQMAAAAA&#10;" fillcolor="#5f5f5f" stroked="f"/>
            </v:group>
          </w:pict>
        </mc:Fallback>
      </mc:AlternateContent>
    </w:r>
  </w:p>
  <w:p w:rsidR="00825CCF" w:rsidRDefault="00825CCF" w:rsidP="00241E3A">
    <w:pPr>
      <w:pStyle w:val="Cabealho"/>
    </w:pPr>
  </w:p>
  <w:p w:rsidR="00825CCF" w:rsidRDefault="002D2E53" w:rsidP="00241E3A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3648075</wp:posOffset>
              </wp:positionH>
              <wp:positionV relativeFrom="paragraph">
                <wp:posOffset>28575</wp:posOffset>
              </wp:positionV>
              <wp:extent cx="36195" cy="36195"/>
              <wp:effectExtent l="9525" t="9525" r="11430" b="11430"/>
              <wp:wrapNone/>
              <wp:docPr id="1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" cy="36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rgbClr val="5F5F5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26" style="position:absolute;margin-left:287.25pt;margin-top:2.25pt;width:2.85pt;height: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" strokecolor="#5f5f5f" strokeweight=".25pt"/>
          </w:pict>
        </mc:Fallback>
      </mc:AlternateContent>
    </w:r>
  </w:p>
  <w:p w:rsidR="00825CCF" w:rsidRDefault="00825CCF" w:rsidP="00241E3A">
    <w:pPr>
      <w:pStyle w:val="Cabealho"/>
      <w:tabs>
        <w:tab w:val="clear" w:pos="4419"/>
        <w:tab w:val="clear" w:pos="8838"/>
        <w:tab w:val="center" w:pos="4395"/>
        <w:tab w:val="right" w:pos="8647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CCF" w:rsidRPr="00DF06CE" w:rsidRDefault="00825CCF" w:rsidP="00BC4898">
    <w:pPr>
      <w:pStyle w:val="Cabealho"/>
      <w:spacing w:line="360" w:lineRule="auto"/>
      <w:rPr>
        <w:rFonts w:ascii="Arial Narrow" w:hAnsi="Arial Narrow"/>
        <w:szCs w:val="20"/>
      </w:rPr>
    </w:pPr>
    <w:r>
      <w:rPr>
        <w:rFonts w:ascii="Arial Narrow" w:hAnsi="Arial Narrow" w:cs="Arial"/>
        <w:bCs/>
        <w:color w:val="5F5F5F"/>
        <w:sz w:val="18"/>
        <w:szCs w:val="18"/>
      </w:rPr>
      <w:t>Evimail</w:t>
    </w:r>
    <w:r w:rsidRPr="00DF06CE">
      <w:rPr>
        <w:rFonts w:ascii="Arial Narrow" w:hAnsi="Arial Narrow" w:cs="Arial"/>
        <w:bCs/>
        <w:color w:val="5F5F5F"/>
        <w:sz w:val="18"/>
        <w:szCs w:val="18"/>
      </w:rPr>
      <w:t xml:space="preserve"> – </w:t>
    </w:r>
    <w:r w:rsidRPr="00E841A1">
      <w:rPr>
        <w:rFonts w:ascii="Arial Narrow" w:hAnsi="Arial Narrow" w:cs="Arial"/>
        <w:bCs/>
        <w:color w:val="5F5F5F"/>
        <w:sz w:val="18"/>
        <w:szCs w:val="18"/>
      </w:rPr>
      <w:t>Evimail.com.br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1DA"/>
    <w:multiLevelType w:val="hybridMultilevel"/>
    <w:tmpl w:val="49DCCE46"/>
    <w:lvl w:ilvl="0" w:tplc="04090019">
      <w:start w:val="1"/>
      <w:numFmt w:val="lowerLetter"/>
      <w:lvlText w:val="%1."/>
      <w:lvlJc w:val="left"/>
      <w:pPr>
        <w:ind w:left="4122" w:hanging="360"/>
      </w:pPr>
    </w:lvl>
    <w:lvl w:ilvl="1" w:tplc="04090019" w:tentative="1">
      <w:start w:val="1"/>
      <w:numFmt w:val="lowerLetter"/>
      <w:lvlText w:val="%2."/>
      <w:lvlJc w:val="left"/>
      <w:pPr>
        <w:ind w:left="4842" w:hanging="360"/>
      </w:pPr>
    </w:lvl>
    <w:lvl w:ilvl="2" w:tplc="0409001B" w:tentative="1">
      <w:start w:val="1"/>
      <w:numFmt w:val="lowerRoman"/>
      <w:lvlText w:val="%3."/>
      <w:lvlJc w:val="right"/>
      <w:pPr>
        <w:ind w:left="5562" w:hanging="180"/>
      </w:pPr>
    </w:lvl>
    <w:lvl w:ilvl="3" w:tplc="0409000F" w:tentative="1">
      <w:start w:val="1"/>
      <w:numFmt w:val="decimal"/>
      <w:lvlText w:val="%4."/>
      <w:lvlJc w:val="left"/>
      <w:pPr>
        <w:ind w:left="6282" w:hanging="360"/>
      </w:pPr>
    </w:lvl>
    <w:lvl w:ilvl="4" w:tplc="04090019" w:tentative="1">
      <w:start w:val="1"/>
      <w:numFmt w:val="lowerLetter"/>
      <w:lvlText w:val="%5."/>
      <w:lvlJc w:val="left"/>
      <w:pPr>
        <w:ind w:left="7002" w:hanging="360"/>
      </w:pPr>
    </w:lvl>
    <w:lvl w:ilvl="5" w:tplc="0409001B" w:tentative="1">
      <w:start w:val="1"/>
      <w:numFmt w:val="lowerRoman"/>
      <w:lvlText w:val="%6."/>
      <w:lvlJc w:val="right"/>
      <w:pPr>
        <w:ind w:left="7722" w:hanging="180"/>
      </w:pPr>
    </w:lvl>
    <w:lvl w:ilvl="6" w:tplc="0409000F" w:tentative="1">
      <w:start w:val="1"/>
      <w:numFmt w:val="decimal"/>
      <w:lvlText w:val="%7."/>
      <w:lvlJc w:val="left"/>
      <w:pPr>
        <w:ind w:left="8442" w:hanging="360"/>
      </w:pPr>
    </w:lvl>
    <w:lvl w:ilvl="7" w:tplc="04090019" w:tentative="1">
      <w:start w:val="1"/>
      <w:numFmt w:val="lowerLetter"/>
      <w:lvlText w:val="%8."/>
      <w:lvlJc w:val="left"/>
      <w:pPr>
        <w:ind w:left="9162" w:hanging="360"/>
      </w:pPr>
    </w:lvl>
    <w:lvl w:ilvl="8" w:tplc="040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">
    <w:nsid w:val="03D9571D"/>
    <w:multiLevelType w:val="hybridMultilevel"/>
    <w:tmpl w:val="40F69C70"/>
    <w:lvl w:ilvl="0" w:tplc="4A7E5612">
      <w:start w:val="1"/>
      <w:numFmt w:val="decimal"/>
      <w:lvlText w:val="RPR 00%1"/>
      <w:lvlJc w:val="left"/>
      <w:pPr>
        <w:ind w:left="32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">
    <w:nsid w:val="06173F50"/>
    <w:multiLevelType w:val="hybridMultilevel"/>
    <w:tmpl w:val="00366868"/>
    <w:lvl w:ilvl="0" w:tplc="0BC013B2">
      <w:start w:val="1"/>
      <w:numFmt w:val="decimal"/>
      <w:lvlText w:val="RTC %1."/>
      <w:lvlJc w:val="right"/>
      <w:pPr>
        <w:tabs>
          <w:tab w:val="num" w:pos="1931"/>
        </w:tabs>
        <w:ind w:left="1342" w:firstLine="409"/>
      </w:pPr>
      <w:rPr>
        <w:rFonts w:ascii="Verdana" w:hAnsi="Verdana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927EB6"/>
    <w:multiLevelType w:val="hybridMultilevel"/>
    <w:tmpl w:val="A27A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25664"/>
    <w:multiLevelType w:val="hybridMultilevel"/>
    <w:tmpl w:val="925673EA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>
      <w:start w:val="1"/>
      <w:numFmt w:val="lowerLetter"/>
      <w:lvlText w:val="%2."/>
      <w:lvlJc w:val="left"/>
      <w:pPr>
        <w:ind w:left="3283" w:hanging="360"/>
      </w:pPr>
    </w:lvl>
    <w:lvl w:ilvl="2" w:tplc="0409001B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>
    <w:nsid w:val="0F695FB7"/>
    <w:multiLevelType w:val="hybridMultilevel"/>
    <w:tmpl w:val="524E06C0"/>
    <w:lvl w:ilvl="0" w:tplc="776A7F78">
      <w:start w:val="1"/>
      <w:numFmt w:val="decimal"/>
      <w:lvlText w:val="RQL %1."/>
      <w:lvlJc w:val="right"/>
      <w:pPr>
        <w:tabs>
          <w:tab w:val="num" w:pos="1931"/>
        </w:tabs>
        <w:ind w:left="1342" w:firstLine="409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8B3B93"/>
    <w:multiLevelType w:val="hybridMultilevel"/>
    <w:tmpl w:val="7D7C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90585"/>
    <w:multiLevelType w:val="hybridMultilevel"/>
    <w:tmpl w:val="9B4C2BCA"/>
    <w:lvl w:ilvl="0" w:tplc="D81A0126">
      <w:start w:val="1"/>
      <w:numFmt w:val="decimal"/>
      <w:lvlText w:val="RIN %1."/>
      <w:lvlJc w:val="right"/>
      <w:pPr>
        <w:tabs>
          <w:tab w:val="num" w:pos="1931"/>
        </w:tabs>
        <w:ind w:left="1342" w:firstLine="409"/>
      </w:pPr>
      <w:rPr>
        <w:rFonts w:ascii="Verdana" w:hAnsi="Verdana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577841"/>
    <w:multiLevelType w:val="multilevel"/>
    <w:tmpl w:val="BD760B38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3787897"/>
    <w:multiLevelType w:val="hybridMultilevel"/>
    <w:tmpl w:val="1340F5D2"/>
    <w:lvl w:ilvl="0" w:tplc="0416000F">
      <w:start w:val="1"/>
      <w:numFmt w:val="decimal"/>
      <w:lvlText w:val="%1."/>
      <w:lvlJc w:val="left"/>
      <w:pPr>
        <w:ind w:left="2560" w:hanging="360"/>
      </w:pPr>
    </w:lvl>
    <w:lvl w:ilvl="1" w:tplc="04160019" w:tentative="1">
      <w:start w:val="1"/>
      <w:numFmt w:val="lowerLetter"/>
      <w:lvlText w:val="%2."/>
      <w:lvlJc w:val="left"/>
      <w:pPr>
        <w:ind w:left="3280" w:hanging="360"/>
      </w:pPr>
    </w:lvl>
    <w:lvl w:ilvl="2" w:tplc="0416001B" w:tentative="1">
      <w:start w:val="1"/>
      <w:numFmt w:val="lowerRoman"/>
      <w:lvlText w:val="%3."/>
      <w:lvlJc w:val="right"/>
      <w:pPr>
        <w:ind w:left="4000" w:hanging="180"/>
      </w:pPr>
    </w:lvl>
    <w:lvl w:ilvl="3" w:tplc="0416000F" w:tentative="1">
      <w:start w:val="1"/>
      <w:numFmt w:val="decimal"/>
      <w:lvlText w:val="%4."/>
      <w:lvlJc w:val="left"/>
      <w:pPr>
        <w:ind w:left="4720" w:hanging="360"/>
      </w:pPr>
    </w:lvl>
    <w:lvl w:ilvl="4" w:tplc="04160019" w:tentative="1">
      <w:start w:val="1"/>
      <w:numFmt w:val="lowerLetter"/>
      <w:lvlText w:val="%5."/>
      <w:lvlJc w:val="left"/>
      <w:pPr>
        <w:ind w:left="5440" w:hanging="360"/>
      </w:pPr>
    </w:lvl>
    <w:lvl w:ilvl="5" w:tplc="0416001B" w:tentative="1">
      <w:start w:val="1"/>
      <w:numFmt w:val="lowerRoman"/>
      <w:lvlText w:val="%6."/>
      <w:lvlJc w:val="right"/>
      <w:pPr>
        <w:ind w:left="6160" w:hanging="180"/>
      </w:pPr>
    </w:lvl>
    <w:lvl w:ilvl="6" w:tplc="0416000F" w:tentative="1">
      <w:start w:val="1"/>
      <w:numFmt w:val="decimal"/>
      <w:lvlText w:val="%7."/>
      <w:lvlJc w:val="left"/>
      <w:pPr>
        <w:ind w:left="6880" w:hanging="360"/>
      </w:pPr>
    </w:lvl>
    <w:lvl w:ilvl="7" w:tplc="04160019" w:tentative="1">
      <w:start w:val="1"/>
      <w:numFmt w:val="lowerLetter"/>
      <w:lvlText w:val="%8."/>
      <w:lvlJc w:val="left"/>
      <w:pPr>
        <w:ind w:left="7600" w:hanging="360"/>
      </w:pPr>
    </w:lvl>
    <w:lvl w:ilvl="8" w:tplc="0416001B" w:tentative="1">
      <w:start w:val="1"/>
      <w:numFmt w:val="lowerRoman"/>
      <w:lvlText w:val="%9."/>
      <w:lvlJc w:val="right"/>
      <w:pPr>
        <w:ind w:left="8320" w:hanging="180"/>
      </w:pPr>
    </w:lvl>
  </w:abstractNum>
  <w:abstractNum w:abstractNumId="10">
    <w:nsid w:val="245F0881"/>
    <w:multiLevelType w:val="hybridMultilevel"/>
    <w:tmpl w:val="BDB690B6"/>
    <w:lvl w:ilvl="0" w:tplc="4A7E5612">
      <w:start w:val="1"/>
      <w:numFmt w:val="decimal"/>
      <w:lvlText w:val="RPR 00%1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1">
    <w:nsid w:val="266F228C"/>
    <w:multiLevelType w:val="hybridMultilevel"/>
    <w:tmpl w:val="14D23A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CF4D8B"/>
    <w:multiLevelType w:val="hybridMultilevel"/>
    <w:tmpl w:val="03ECB596"/>
    <w:lvl w:ilvl="0" w:tplc="4A7E5612">
      <w:start w:val="1"/>
      <w:numFmt w:val="decimal"/>
      <w:lvlText w:val="RPR 00%1"/>
      <w:lvlJc w:val="left"/>
      <w:pPr>
        <w:ind w:left="298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>
    <w:nsid w:val="2BF8779B"/>
    <w:multiLevelType w:val="hybridMultilevel"/>
    <w:tmpl w:val="965EFB30"/>
    <w:lvl w:ilvl="0" w:tplc="F1E22F62">
      <w:start w:val="1"/>
      <w:numFmt w:val="decimal"/>
      <w:lvlText w:val="RPR %1."/>
      <w:lvlJc w:val="left"/>
      <w:pPr>
        <w:ind w:left="2148" w:hanging="360"/>
      </w:pPr>
      <w:rPr>
        <w:rFonts w:hint="default"/>
        <w:b/>
        <w:i w:val="0"/>
      </w:rPr>
    </w:lvl>
    <w:lvl w:ilvl="1" w:tplc="0416000F">
      <w:start w:val="1"/>
      <w:numFmt w:val="decimal"/>
      <w:lvlText w:val="%2."/>
      <w:lvlJc w:val="left"/>
      <w:pPr>
        <w:ind w:left="2868" w:hanging="360"/>
      </w:pPr>
    </w:lvl>
    <w:lvl w:ilvl="2" w:tplc="04160019">
      <w:start w:val="1"/>
      <w:numFmt w:val="lowerLetter"/>
      <w:lvlText w:val="%3."/>
      <w:lvlJc w:val="left"/>
      <w:pPr>
        <w:ind w:left="3588" w:hanging="180"/>
      </w:pPr>
    </w:lvl>
    <w:lvl w:ilvl="3" w:tplc="0416001B">
      <w:start w:val="1"/>
      <w:numFmt w:val="lowerRoman"/>
      <w:lvlText w:val="%4."/>
      <w:lvlJc w:val="right"/>
      <w:pPr>
        <w:ind w:left="4308" w:hanging="360"/>
      </w:pPr>
    </w:lvl>
    <w:lvl w:ilvl="4" w:tplc="04090013">
      <w:start w:val="1"/>
      <w:numFmt w:val="upperRoman"/>
      <w:lvlText w:val="%5."/>
      <w:lvlJc w:val="righ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>
    <w:nsid w:val="2ECB60EF"/>
    <w:multiLevelType w:val="multilevel"/>
    <w:tmpl w:val="6470880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F8F2D1B"/>
    <w:multiLevelType w:val="hybridMultilevel"/>
    <w:tmpl w:val="2C540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B76A24"/>
    <w:multiLevelType w:val="hybridMultilevel"/>
    <w:tmpl w:val="1C4ACAAC"/>
    <w:lvl w:ilvl="0" w:tplc="E0DCE82C">
      <w:start w:val="1"/>
      <w:numFmt w:val="decimal"/>
      <w:lvlText w:val="RIN %1."/>
      <w:lvlJc w:val="right"/>
      <w:pPr>
        <w:tabs>
          <w:tab w:val="num" w:pos="3273"/>
        </w:tabs>
        <w:ind w:left="2684" w:hanging="932"/>
      </w:pPr>
      <w:rPr>
        <w:rFonts w:asciiTheme="minorHAnsi" w:hAnsiTheme="minorHAnsi" w:cstheme="minorHAnsi" w:hint="default"/>
        <w:b/>
        <w:i w:val="0"/>
        <w:sz w:val="24"/>
        <w:szCs w:val="24"/>
      </w:rPr>
    </w:lvl>
    <w:lvl w:ilvl="1" w:tplc="709CB214">
      <w:start w:val="1"/>
      <w:numFmt w:val="decimal"/>
      <w:lvlText w:val="RIN %2."/>
      <w:lvlJc w:val="right"/>
      <w:pPr>
        <w:tabs>
          <w:tab w:val="num" w:pos="1933"/>
        </w:tabs>
        <w:ind w:left="1400" w:hanging="320"/>
      </w:pPr>
      <w:rPr>
        <w:rFonts w:ascii="Verdana" w:hAnsi="Verdana" w:hint="default"/>
        <w:b/>
        <w:i w:val="0"/>
        <w:sz w:val="20"/>
        <w:szCs w:val="2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6207FF"/>
    <w:multiLevelType w:val="hybridMultilevel"/>
    <w:tmpl w:val="2F3C6236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1BA6F77E">
      <w:start w:val="1"/>
      <w:numFmt w:val="lowerLetter"/>
      <w:lvlText w:val="%2."/>
      <w:lvlJc w:val="left"/>
      <w:pPr>
        <w:ind w:left="306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35356303"/>
    <w:multiLevelType w:val="hybridMultilevel"/>
    <w:tmpl w:val="46BE4EBE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9">
    <w:nsid w:val="37085ADF"/>
    <w:multiLevelType w:val="hybridMultilevel"/>
    <w:tmpl w:val="CA628E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75F0159"/>
    <w:multiLevelType w:val="hybridMultilevel"/>
    <w:tmpl w:val="CF6263C0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1">
    <w:nsid w:val="38654AF6"/>
    <w:multiLevelType w:val="hybridMultilevel"/>
    <w:tmpl w:val="5596F660"/>
    <w:lvl w:ilvl="0" w:tplc="8136623A">
      <w:start w:val="1"/>
      <w:numFmt w:val="decimal"/>
      <w:lvlText w:val="RCL 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2A7F60"/>
    <w:multiLevelType w:val="hybridMultilevel"/>
    <w:tmpl w:val="F2180612"/>
    <w:lvl w:ilvl="0" w:tplc="41FCE314">
      <w:start w:val="1"/>
      <w:numFmt w:val="decimal"/>
      <w:lvlText w:val="RTC %1"/>
      <w:lvlJc w:val="left"/>
      <w:pPr>
        <w:tabs>
          <w:tab w:val="num" w:pos="1701"/>
        </w:tabs>
        <w:ind w:left="1701" w:hanging="1021"/>
      </w:pPr>
      <w:rPr>
        <w:rFonts w:asciiTheme="minorHAnsi" w:hAnsiTheme="minorHAnsi" w:cstheme="minorHAnsi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5BC0C6D"/>
    <w:multiLevelType w:val="hybridMultilevel"/>
    <w:tmpl w:val="E57453B8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4">
    <w:nsid w:val="469212E6"/>
    <w:multiLevelType w:val="hybridMultilevel"/>
    <w:tmpl w:val="7EFE3AF2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25">
    <w:nsid w:val="4BE60DCA"/>
    <w:multiLevelType w:val="hybridMultilevel"/>
    <w:tmpl w:val="4386FE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C06690"/>
    <w:multiLevelType w:val="hybridMultilevel"/>
    <w:tmpl w:val="D1764A64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9777C89"/>
    <w:multiLevelType w:val="hybridMultilevel"/>
    <w:tmpl w:val="F2DA2F38"/>
    <w:lvl w:ilvl="0" w:tplc="053655DC">
      <w:start w:val="1"/>
      <w:numFmt w:val="decimal"/>
      <w:lvlText w:val="RCL %1. "/>
      <w:lvlJc w:val="left"/>
      <w:pPr>
        <w:tabs>
          <w:tab w:val="num" w:pos="1457"/>
        </w:tabs>
        <w:ind w:left="851" w:firstLine="246"/>
      </w:pPr>
      <w:rPr>
        <w:rFonts w:ascii="Verdana" w:hAnsi="Verdana" w:hint="default"/>
        <w:b/>
        <w:i w:val="0"/>
        <w:strike w:val="0"/>
        <w:dstrike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AE852BC"/>
    <w:multiLevelType w:val="hybridMultilevel"/>
    <w:tmpl w:val="7E504C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EC6862"/>
    <w:multiLevelType w:val="hybridMultilevel"/>
    <w:tmpl w:val="52C604FC"/>
    <w:lvl w:ilvl="0" w:tplc="0409000F">
      <w:start w:val="1"/>
      <w:numFmt w:val="decimal"/>
      <w:lvlText w:val="%1."/>
      <w:lvlJc w:val="left"/>
      <w:pPr>
        <w:ind w:left="2563" w:hanging="360"/>
      </w:pPr>
    </w:lvl>
    <w:lvl w:ilvl="1" w:tplc="04090019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0">
    <w:nsid w:val="5B7142FF"/>
    <w:multiLevelType w:val="hybridMultilevel"/>
    <w:tmpl w:val="C6DC851C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31">
    <w:nsid w:val="5C92251B"/>
    <w:multiLevelType w:val="hybridMultilevel"/>
    <w:tmpl w:val="8514B7E8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5F8009A6"/>
    <w:multiLevelType w:val="hybridMultilevel"/>
    <w:tmpl w:val="49083236"/>
    <w:lvl w:ilvl="0" w:tplc="77BAB816">
      <w:start w:val="1"/>
      <w:numFmt w:val="decimal"/>
      <w:lvlText w:val="ARQ %1."/>
      <w:lvlJc w:val="right"/>
      <w:pPr>
        <w:tabs>
          <w:tab w:val="num" w:pos="1440"/>
        </w:tabs>
        <w:ind w:left="851" w:firstLine="409"/>
      </w:pPr>
      <w:rPr>
        <w:rFonts w:ascii="Verdana" w:hAnsi="Verdana" w:hint="default"/>
        <w:b/>
        <w:i w:val="0"/>
        <w:sz w:val="20"/>
        <w:szCs w:val="20"/>
      </w:rPr>
    </w:lvl>
    <w:lvl w:ilvl="1" w:tplc="77BAB816">
      <w:start w:val="1"/>
      <w:numFmt w:val="decimal"/>
      <w:lvlText w:val="ARQ %2."/>
      <w:lvlJc w:val="right"/>
      <w:pPr>
        <w:tabs>
          <w:tab w:val="num" w:pos="1260"/>
        </w:tabs>
        <w:ind w:left="671" w:firstLine="409"/>
      </w:pPr>
      <w:rPr>
        <w:rFonts w:ascii="Verdana" w:hAnsi="Verdana" w:hint="default"/>
        <w:b/>
        <w:i w:val="0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EA3883"/>
    <w:multiLevelType w:val="hybridMultilevel"/>
    <w:tmpl w:val="85FCB0C0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34">
    <w:nsid w:val="7A043732"/>
    <w:multiLevelType w:val="hybridMultilevel"/>
    <w:tmpl w:val="93EC479E"/>
    <w:lvl w:ilvl="0" w:tplc="0B4CD90C">
      <w:start w:val="1"/>
      <w:numFmt w:val="decimal"/>
      <w:lvlText w:val="RQL %1."/>
      <w:lvlJc w:val="right"/>
      <w:pPr>
        <w:tabs>
          <w:tab w:val="num" w:pos="1931"/>
        </w:tabs>
        <w:ind w:left="1342" w:firstLine="409"/>
      </w:pPr>
      <w:rPr>
        <w:rFonts w:ascii="Verdana" w:hAnsi="Verdana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9D202B"/>
    <w:multiLevelType w:val="hybridMultilevel"/>
    <w:tmpl w:val="04FA27D2"/>
    <w:lvl w:ilvl="0" w:tplc="4A7E5612">
      <w:start w:val="1"/>
      <w:numFmt w:val="decimal"/>
      <w:lvlText w:val="RPR 00%1"/>
      <w:lvlJc w:val="left"/>
      <w:pPr>
        <w:ind w:left="32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num w:numId="1">
    <w:abstractNumId w:val="14"/>
  </w:num>
  <w:num w:numId="2">
    <w:abstractNumId w:val="8"/>
  </w:num>
  <w:num w:numId="3">
    <w:abstractNumId w:val="27"/>
  </w:num>
  <w:num w:numId="4">
    <w:abstractNumId w:val="32"/>
  </w:num>
  <w:num w:numId="5">
    <w:abstractNumId w:val="5"/>
  </w:num>
  <w:num w:numId="6">
    <w:abstractNumId w:val="16"/>
  </w:num>
  <w:num w:numId="7">
    <w:abstractNumId w:val="22"/>
  </w:num>
  <w:num w:numId="8">
    <w:abstractNumId w:val="25"/>
  </w:num>
  <w:num w:numId="9">
    <w:abstractNumId w:val="9"/>
  </w:num>
  <w:num w:numId="10">
    <w:abstractNumId w:val="26"/>
  </w:num>
  <w:num w:numId="11">
    <w:abstractNumId w:val="8"/>
  </w:num>
  <w:num w:numId="12">
    <w:abstractNumId w:val="8"/>
  </w:num>
  <w:num w:numId="13">
    <w:abstractNumId w:val="8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34"/>
  </w:num>
  <w:num w:numId="17">
    <w:abstractNumId w:val="7"/>
  </w:num>
  <w:num w:numId="18">
    <w:abstractNumId w:val="2"/>
  </w:num>
  <w:num w:numId="19">
    <w:abstractNumId w:val="11"/>
  </w:num>
  <w:num w:numId="20">
    <w:abstractNumId w:val="19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31"/>
  </w:num>
  <w:num w:numId="30">
    <w:abstractNumId w:val="13"/>
  </w:num>
  <w:num w:numId="31">
    <w:abstractNumId w:val="4"/>
  </w:num>
  <w:num w:numId="32">
    <w:abstractNumId w:val="29"/>
  </w:num>
  <w:num w:numId="33">
    <w:abstractNumId w:val="15"/>
  </w:num>
  <w:num w:numId="34">
    <w:abstractNumId w:val="0"/>
  </w:num>
  <w:num w:numId="35">
    <w:abstractNumId w:val="21"/>
  </w:num>
  <w:num w:numId="36">
    <w:abstractNumId w:val="12"/>
  </w:num>
  <w:num w:numId="37">
    <w:abstractNumId w:val="1"/>
  </w:num>
  <w:num w:numId="38">
    <w:abstractNumId w:val="35"/>
  </w:num>
  <w:num w:numId="39">
    <w:abstractNumId w:val="20"/>
  </w:num>
  <w:num w:numId="40">
    <w:abstractNumId w:val="24"/>
  </w:num>
  <w:num w:numId="41">
    <w:abstractNumId w:val="30"/>
  </w:num>
  <w:num w:numId="42">
    <w:abstractNumId w:val="10"/>
  </w:num>
  <w:num w:numId="43">
    <w:abstractNumId w:val="18"/>
  </w:num>
  <w:num w:numId="44">
    <w:abstractNumId w:val="17"/>
  </w:num>
  <w:num w:numId="45">
    <w:abstractNumId w:val="3"/>
  </w:num>
  <w:num w:numId="46">
    <w:abstractNumId w:val="6"/>
  </w:num>
  <w:num w:numId="47">
    <w:abstractNumId w:val="33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8E"/>
    <w:rsid w:val="00000A5B"/>
    <w:rsid w:val="0000263A"/>
    <w:rsid w:val="000042B9"/>
    <w:rsid w:val="00004B28"/>
    <w:rsid w:val="00005DBD"/>
    <w:rsid w:val="00010855"/>
    <w:rsid w:val="0001398F"/>
    <w:rsid w:val="00015969"/>
    <w:rsid w:val="0001715A"/>
    <w:rsid w:val="000177FB"/>
    <w:rsid w:val="00017AF0"/>
    <w:rsid w:val="00017AF8"/>
    <w:rsid w:val="0002012F"/>
    <w:rsid w:val="00022563"/>
    <w:rsid w:val="00025D59"/>
    <w:rsid w:val="00026F22"/>
    <w:rsid w:val="000300C6"/>
    <w:rsid w:val="0003247D"/>
    <w:rsid w:val="00033AA7"/>
    <w:rsid w:val="00035641"/>
    <w:rsid w:val="00036E3C"/>
    <w:rsid w:val="00037E32"/>
    <w:rsid w:val="000407BD"/>
    <w:rsid w:val="00044583"/>
    <w:rsid w:val="000448A5"/>
    <w:rsid w:val="00044C68"/>
    <w:rsid w:val="00046E5E"/>
    <w:rsid w:val="00047CC3"/>
    <w:rsid w:val="00051A2C"/>
    <w:rsid w:val="00052970"/>
    <w:rsid w:val="0005301E"/>
    <w:rsid w:val="00053E06"/>
    <w:rsid w:val="00055CEF"/>
    <w:rsid w:val="000571AD"/>
    <w:rsid w:val="000603AC"/>
    <w:rsid w:val="00061934"/>
    <w:rsid w:val="00064340"/>
    <w:rsid w:val="00066BC3"/>
    <w:rsid w:val="00067D2F"/>
    <w:rsid w:val="000703F9"/>
    <w:rsid w:val="00071445"/>
    <w:rsid w:val="00073BAE"/>
    <w:rsid w:val="000752B8"/>
    <w:rsid w:val="00075C20"/>
    <w:rsid w:val="00077E05"/>
    <w:rsid w:val="000817C7"/>
    <w:rsid w:val="00081F08"/>
    <w:rsid w:val="00082A79"/>
    <w:rsid w:val="00083E48"/>
    <w:rsid w:val="000854C6"/>
    <w:rsid w:val="00085D06"/>
    <w:rsid w:val="00091731"/>
    <w:rsid w:val="00091F57"/>
    <w:rsid w:val="0009681A"/>
    <w:rsid w:val="000A107C"/>
    <w:rsid w:val="000A2EE9"/>
    <w:rsid w:val="000A39C7"/>
    <w:rsid w:val="000A3F01"/>
    <w:rsid w:val="000A4137"/>
    <w:rsid w:val="000A45CB"/>
    <w:rsid w:val="000A4CFC"/>
    <w:rsid w:val="000A535B"/>
    <w:rsid w:val="000A6184"/>
    <w:rsid w:val="000A738D"/>
    <w:rsid w:val="000A7C48"/>
    <w:rsid w:val="000B70A3"/>
    <w:rsid w:val="000C262F"/>
    <w:rsid w:val="000C430C"/>
    <w:rsid w:val="000C7168"/>
    <w:rsid w:val="000D1146"/>
    <w:rsid w:val="000D2618"/>
    <w:rsid w:val="000D2EAA"/>
    <w:rsid w:val="000D3DD8"/>
    <w:rsid w:val="000D429C"/>
    <w:rsid w:val="000D6ED9"/>
    <w:rsid w:val="000D7EA2"/>
    <w:rsid w:val="000E121D"/>
    <w:rsid w:val="000E41E9"/>
    <w:rsid w:val="000E44E6"/>
    <w:rsid w:val="000E4CF0"/>
    <w:rsid w:val="000E4F0D"/>
    <w:rsid w:val="000E5482"/>
    <w:rsid w:val="000E5569"/>
    <w:rsid w:val="000E58F8"/>
    <w:rsid w:val="000E6215"/>
    <w:rsid w:val="000E7051"/>
    <w:rsid w:val="000F12C6"/>
    <w:rsid w:val="000F4171"/>
    <w:rsid w:val="000F4192"/>
    <w:rsid w:val="000F43E8"/>
    <w:rsid w:val="000F49D4"/>
    <w:rsid w:val="000F4E43"/>
    <w:rsid w:val="000F530E"/>
    <w:rsid w:val="000F59D9"/>
    <w:rsid w:val="000F5A5E"/>
    <w:rsid w:val="00100EA2"/>
    <w:rsid w:val="001012BC"/>
    <w:rsid w:val="00104C0D"/>
    <w:rsid w:val="00106F5F"/>
    <w:rsid w:val="00107198"/>
    <w:rsid w:val="0010758E"/>
    <w:rsid w:val="001076AC"/>
    <w:rsid w:val="00111DB9"/>
    <w:rsid w:val="001121D4"/>
    <w:rsid w:val="0011261D"/>
    <w:rsid w:val="0011679D"/>
    <w:rsid w:val="00116AD6"/>
    <w:rsid w:val="001176E1"/>
    <w:rsid w:val="00122100"/>
    <w:rsid w:val="00122174"/>
    <w:rsid w:val="00122C98"/>
    <w:rsid w:val="00123DD3"/>
    <w:rsid w:val="00125946"/>
    <w:rsid w:val="001311D5"/>
    <w:rsid w:val="001323DE"/>
    <w:rsid w:val="00133359"/>
    <w:rsid w:val="00134820"/>
    <w:rsid w:val="00134A16"/>
    <w:rsid w:val="00135ADD"/>
    <w:rsid w:val="0014263D"/>
    <w:rsid w:val="001430C6"/>
    <w:rsid w:val="001434FE"/>
    <w:rsid w:val="00144C49"/>
    <w:rsid w:val="00144CCF"/>
    <w:rsid w:val="00145DB7"/>
    <w:rsid w:val="001461F0"/>
    <w:rsid w:val="00151ED1"/>
    <w:rsid w:val="001520DC"/>
    <w:rsid w:val="00154CFC"/>
    <w:rsid w:val="00155069"/>
    <w:rsid w:val="00157580"/>
    <w:rsid w:val="00157C04"/>
    <w:rsid w:val="00157E90"/>
    <w:rsid w:val="00163F1D"/>
    <w:rsid w:val="00164D71"/>
    <w:rsid w:val="00164E11"/>
    <w:rsid w:val="00165D4C"/>
    <w:rsid w:val="00166C0B"/>
    <w:rsid w:val="00167282"/>
    <w:rsid w:val="001727CB"/>
    <w:rsid w:val="001734F8"/>
    <w:rsid w:val="00177919"/>
    <w:rsid w:val="00181154"/>
    <w:rsid w:val="0018359B"/>
    <w:rsid w:val="00183B90"/>
    <w:rsid w:val="001853D8"/>
    <w:rsid w:val="00185D57"/>
    <w:rsid w:val="00186020"/>
    <w:rsid w:val="00187CC2"/>
    <w:rsid w:val="001926E4"/>
    <w:rsid w:val="0019518F"/>
    <w:rsid w:val="0019663D"/>
    <w:rsid w:val="00197E17"/>
    <w:rsid w:val="001A0D3D"/>
    <w:rsid w:val="001A373F"/>
    <w:rsid w:val="001A5295"/>
    <w:rsid w:val="001A5CDC"/>
    <w:rsid w:val="001A62F7"/>
    <w:rsid w:val="001B1439"/>
    <w:rsid w:val="001B3068"/>
    <w:rsid w:val="001B4966"/>
    <w:rsid w:val="001C0778"/>
    <w:rsid w:val="001C3933"/>
    <w:rsid w:val="001C3B76"/>
    <w:rsid w:val="001D0C59"/>
    <w:rsid w:val="001D1C7C"/>
    <w:rsid w:val="001D1DD8"/>
    <w:rsid w:val="001D256B"/>
    <w:rsid w:val="001D5C1F"/>
    <w:rsid w:val="001E1FEA"/>
    <w:rsid w:val="001E2F63"/>
    <w:rsid w:val="001E7EF1"/>
    <w:rsid w:val="001F1DA5"/>
    <w:rsid w:val="001F2069"/>
    <w:rsid w:val="001F26C7"/>
    <w:rsid w:val="001F2D66"/>
    <w:rsid w:val="001F302D"/>
    <w:rsid w:val="001F51B3"/>
    <w:rsid w:val="001F537C"/>
    <w:rsid w:val="001F5B6B"/>
    <w:rsid w:val="002003FF"/>
    <w:rsid w:val="00201769"/>
    <w:rsid w:val="00204839"/>
    <w:rsid w:val="00205FB2"/>
    <w:rsid w:val="002111C3"/>
    <w:rsid w:val="002115C2"/>
    <w:rsid w:val="002126ED"/>
    <w:rsid w:val="002133E5"/>
    <w:rsid w:val="0021399D"/>
    <w:rsid w:val="00221F69"/>
    <w:rsid w:val="00223440"/>
    <w:rsid w:val="00223B02"/>
    <w:rsid w:val="0022424A"/>
    <w:rsid w:val="0022460C"/>
    <w:rsid w:val="00224C47"/>
    <w:rsid w:val="002259BA"/>
    <w:rsid w:val="00226867"/>
    <w:rsid w:val="00231380"/>
    <w:rsid w:val="0023220C"/>
    <w:rsid w:val="002329E5"/>
    <w:rsid w:val="00232FF0"/>
    <w:rsid w:val="00233FEE"/>
    <w:rsid w:val="002406E1"/>
    <w:rsid w:val="0024166F"/>
    <w:rsid w:val="00241E3A"/>
    <w:rsid w:val="0024223B"/>
    <w:rsid w:val="002433C0"/>
    <w:rsid w:val="002444F0"/>
    <w:rsid w:val="002475DA"/>
    <w:rsid w:val="002513EE"/>
    <w:rsid w:val="002514F0"/>
    <w:rsid w:val="002562F8"/>
    <w:rsid w:val="002639FA"/>
    <w:rsid w:val="002663EE"/>
    <w:rsid w:val="00270753"/>
    <w:rsid w:val="0027100D"/>
    <w:rsid w:val="002735BD"/>
    <w:rsid w:val="00273CD4"/>
    <w:rsid w:val="00275056"/>
    <w:rsid w:val="002751D8"/>
    <w:rsid w:val="0027711D"/>
    <w:rsid w:val="002771F8"/>
    <w:rsid w:val="002775FA"/>
    <w:rsid w:val="00281B10"/>
    <w:rsid w:val="00281F11"/>
    <w:rsid w:val="002860E7"/>
    <w:rsid w:val="00286775"/>
    <w:rsid w:val="0029056A"/>
    <w:rsid w:val="00290800"/>
    <w:rsid w:val="00292590"/>
    <w:rsid w:val="00292905"/>
    <w:rsid w:val="00293CF1"/>
    <w:rsid w:val="002960EE"/>
    <w:rsid w:val="002A1525"/>
    <w:rsid w:val="002A155E"/>
    <w:rsid w:val="002A1DC7"/>
    <w:rsid w:val="002A3753"/>
    <w:rsid w:val="002A4A73"/>
    <w:rsid w:val="002A74BA"/>
    <w:rsid w:val="002A7953"/>
    <w:rsid w:val="002A7A96"/>
    <w:rsid w:val="002B1631"/>
    <w:rsid w:val="002B4766"/>
    <w:rsid w:val="002C0250"/>
    <w:rsid w:val="002C138A"/>
    <w:rsid w:val="002C238B"/>
    <w:rsid w:val="002C2887"/>
    <w:rsid w:val="002C3DBC"/>
    <w:rsid w:val="002C3E30"/>
    <w:rsid w:val="002C58D7"/>
    <w:rsid w:val="002C66A5"/>
    <w:rsid w:val="002C7FFA"/>
    <w:rsid w:val="002D0613"/>
    <w:rsid w:val="002D2E53"/>
    <w:rsid w:val="002D30B6"/>
    <w:rsid w:val="002D38C4"/>
    <w:rsid w:val="002D4CA5"/>
    <w:rsid w:val="002D664F"/>
    <w:rsid w:val="002D7E24"/>
    <w:rsid w:val="002E061A"/>
    <w:rsid w:val="002E0C01"/>
    <w:rsid w:val="002E5032"/>
    <w:rsid w:val="002E693B"/>
    <w:rsid w:val="002E7A50"/>
    <w:rsid w:val="002E7A91"/>
    <w:rsid w:val="002F2CE0"/>
    <w:rsid w:val="002F6984"/>
    <w:rsid w:val="002F6F85"/>
    <w:rsid w:val="002F7264"/>
    <w:rsid w:val="002F7AA7"/>
    <w:rsid w:val="00301F16"/>
    <w:rsid w:val="0030244A"/>
    <w:rsid w:val="00303F14"/>
    <w:rsid w:val="00304EB5"/>
    <w:rsid w:val="00305FE6"/>
    <w:rsid w:val="00307D6C"/>
    <w:rsid w:val="00310BC9"/>
    <w:rsid w:val="00313CEE"/>
    <w:rsid w:val="00315EDA"/>
    <w:rsid w:val="00316884"/>
    <w:rsid w:val="003201F5"/>
    <w:rsid w:val="00320A71"/>
    <w:rsid w:val="00321709"/>
    <w:rsid w:val="00322860"/>
    <w:rsid w:val="00324CDB"/>
    <w:rsid w:val="00325040"/>
    <w:rsid w:val="00326301"/>
    <w:rsid w:val="00330F24"/>
    <w:rsid w:val="003316CE"/>
    <w:rsid w:val="00331FA5"/>
    <w:rsid w:val="003329DA"/>
    <w:rsid w:val="00332FAE"/>
    <w:rsid w:val="0033410D"/>
    <w:rsid w:val="00336AF4"/>
    <w:rsid w:val="00336E02"/>
    <w:rsid w:val="00340ABA"/>
    <w:rsid w:val="00340D56"/>
    <w:rsid w:val="00340E46"/>
    <w:rsid w:val="00342719"/>
    <w:rsid w:val="00344E4F"/>
    <w:rsid w:val="00347ABA"/>
    <w:rsid w:val="003514C2"/>
    <w:rsid w:val="00352342"/>
    <w:rsid w:val="00353AEC"/>
    <w:rsid w:val="00353AF3"/>
    <w:rsid w:val="00353FAE"/>
    <w:rsid w:val="0035635D"/>
    <w:rsid w:val="0035661A"/>
    <w:rsid w:val="00356CCF"/>
    <w:rsid w:val="003605CE"/>
    <w:rsid w:val="00360DD0"/>
    <w:rsid w:val="0036162F"/>
    <w:rsid w:val="00367B07"/>
    <w:rsid w:val="00367D95"/>
    <w:rsid w:val="003709E4"/>
    <w:rsid w:val="00371D8F"/>
    <w:rsid w:val="00374DD1"/>
    <w:rsid w:val="003757ED"/>
    <w:rsid w:val="0037744A"/>
    <w:rsid w:val="00382F48"/>
    <w:rsid w:val="003832AB"/>
    <w:rsid w:val="00383345"/>
    <w:rsid w:val="003841CA"/>
    <w:rsid w:val="00384841"/>
    <w:rsid w:val="003851BF"/>
    <w:rsid w:val="00386C62"/>
    <w:rsid w:val="00386CBE"/>
    <w:rsid w:val="00387272"/>
    <w:rsid w:val="00392BF2"/>
    <w:rsid w:val="00392E5C"/>
    <w:rsid w:val="00393F69"/>
    <w:rsid w:val="00394347"/>
    <w:rsid w:val="00394E6E"/>
    <w:rsid w:val="00395FA0"/>
    <w:rsid w:val="0039674A"/>
    <w:rsid w:val="0039721D"/>
    <w:rsid w:val="003A03F7"/>
    <w:rsid w:val="003A144D"/>
    <w:rsid w:val="003A1AFD"/>
    <w:rsid w:val="003A47E5"/>
    <w:rsid w:val="003A4D98"/>
    <w:rsid w:val="003A5163"/>
    <w:rsid w:val="003A5219"/>
    <w:rsid w:val="003A544C"/>
    <w:rsid w:val="003A5E5B"/>
    <w:rsid w:val="003A5E9E"/>
    <w:rsid w:val="003B0098"/>
    <w:rsid w:val="003B2545"/>
    <w:rsid w:val="003B47BA"/>
    <w:rsid w:val="003B52D7"/>
    <w:rsid w:val="003B5C6B"/>
    <w:rsid w:val="003B73A2"/>
    <w:rsid w:val="003C3493"/>
    <w:rsid w:val="003C3A83"/>
    <w:rsid w:val="003C52A3"/>
    <w:rsid w:val="003C581F"/>
    <w:rsid w:val="003D0860"/>
    <w:rsid w:val="003D15AF"/>
    <w:rsid w:val="003D1808"/>
    <w:rsid w:val="003D2D4D"/>
    <w:rsid w:val="003D4FB1"/>
    <w:rsid w:val="003D795C"/>
    <w:rsid w:val="003D7F47"/>
    <w:rsid w:val="003E1DC7"/>
    <w:rsid w:val="003E323E"/>
    <w:rsid w:val="003E48F5"/>
    <w:rsid w:val="003E58B0"/>
    <w:rsid w:val="003E6A8E"/>
    <w:rsid w:val="003E7434"/>
    <w:rsid w:val="003E7B46"/>
    <w:rsid w:val="003F0BA5"/>
    <w:rsid w:val="003F14EC"/>
    <w:rsid w:val="003F1900"/>
    <w:rsid w:val="003F2564"/>
    <w:rsid w:val="003F2769"/>
    <w:rsid w:val="003F63BD"/>
    <w:rsid w:val="003F684F"/>
    <w:rsid w:val="003F6CC0"/>
    <w:rsid w:val="003F6D34"/>
    <w:rsid w:val="003F73E7"/>
    <w:rsid w:val="00400C8B"/>
    <w:rsid w:val="00401F8C"/>
    <w:rsid w:val="00404098"/>
    <w:rsid w:val="004052FF"/>
    <w:rsid w:val="0040540F"/>
    <w:rsid w:val="0040616F"/>
    <w:rsid w:val="00406DE6"/>
    <w:rsid w:val="00407DEB"/>
    <w:rsid w:val="0041715A"/>
    <w:rsid w:val="004174F2"/>
    <w:rsid w:val="00420496"/>
    <w:rsid w:val="00420737"/>
    <w:rsid w:val="004211B7"/>
    <w:rsid w:val="004237AC"/>
    <w:rsid w:val="004248DD"/>
    <w:rsid w:val="00431CF9"/>
    <w:rsid w:val="004346ED"/>
    <w:rsid w:val="004359DE"/>
    <w:rsid w:val="0043636E"/>
    <w:rsid w:val="00440050"/>
    <w:rsid w:val="0044068F"/>
    <w:rsid w:val="004468F4"/>
    <w:rsid w:val="0045026A"/>
    <w:rsid w:val="00450CD8"/>
    <w:rsid w:val="004548BF"/>
    <w:rsid w:val="00455601"/>
    <w:rsid w:val="00455CBB"/>
    <w:rsid w:val="0046548C"/>
    <w:rsid w:val="00466C2B"/>
    <w:rsid w:val="00471004"/>
    <w:rsid w:val="00471637"/>
    <w:rsid w:val="00471B58"/>
    <w:rsid w:val="004725E1"/>
    <w:rsid w:val="004729A6"/>
    <w:rsid w:val="00474511"/>
    <w:rsid w:val="00475C03"/>
    <w:rsid w:val="0048158D"/>
    <w:rsid w:val="00481DA7"/>
    <w:rsid w:val="004831E2"/>
    <w:rsid w:val="0048431F"/>
    <w:rsid w:val="00484A88"/>
    <w:rsid w:val="00491E28"/>
    <w:rsid w:val="004925EB"/>
    <w:rsid w:val="00494209"/>
    <w:rsid w:val="004944AF"/>
    <w:rsid w:val="0049544A"/>
    <w:rsid w:val="00496148"/>
    <w:rsid w:val="0049717B"/>
    <w:rsid w:val="004A0659"/>
    <w:rsid w:val="004A1737"/>
    <w:rsid w:val="004A1B9B"/>
    <w:rsid w:val="004A2023"/>
    <w:rsid w:val="004A26D1"/>
    <w:rsid w:val="004A4D0C"/>
    <w:rsid w:val="004A6784"/>
    <w:rsid w:val="004A6E73"/>
    <w:rsid w:val="004A7702"/>
    <w:rsid w:val="004B1587"/>
    <w:rsid w:val="004B3110"/>
    <w:rsid w:val="004B480D"/>
    <w:rsid w:val="004B53F0"/>
    <w:rsid w:val="004B7E30"/>
    <w:rsid w:val="004C086C"/>
    <w:rsid w:val="004C0933"/>
    <w:rsid w:val="004C35A3"/>
    <w:rsid w:val="004C5557"/>
    <w:rsid w:val="004C5FCA"/>
    <w:rsid w:val="004C7E73"/>
    <w:rsid w:val="004D6AB7"/>
    <w:rsid w:val="004D714E"/>
    <w:rsid w:val="004E1D58"/>
    <w:rsid w:val="004E4D2D"/>
    <w:rsid w:val="004E5CE3"/>
    <w:rsid w:val="004E791D"/>
    <w:rsid w:val="004F0436"/>
    <w:rsid w:val="004F0536"/>
    <w:rsid w:val="004F21FF"/>
    <w:rsid w:val="004F28B5"/>
    <w:rsid w:val="004F3C7B"/>
    <w:rsid w:val="004F472C"/>
    <w:rsid w:val="004F4F9B"/>
    <w:rsid w:val="004F62B2"/>
    <w:rsid w:val="004F7C52"/>
    <w:rsid w:val="004F7FC2"/>
    <w:rsid w:val="00501542"/>
    <w:rsid w:val="0050314E"/>
    <w:rsid w:val="005038EB"/>
    <w:rsid w:val="00503BE5"/>
    <w:rsid w:val="00504787"/>
    <w:rsid w:val="0050487E"/>
    <w:rsid w:val="00506CF7"/>
    <w:rsid w:val="00506F5C"/>
    <w:rsid w:val="00510968"/>
    <w:rsid w:val="00511B33"/>
    <w:rsid w:val="00513A66"/>
    <w:rsid w:val="0051540C"/>
    <w:rsid w:val="00515D05"/>
    <w:rsid w:val="00516B40"/>
    <w:rsid w:val="005208E7"/>
    <w:rsid w:val="00520ADB"/>
    <w:rsid w:val="0052137E"/>
    <w:rsid w:val="00521A82"/>
    <w:rsid w:val="00523B86"/>
    <w:rsid w:val="00523D70"/>
    <w:rsid w:val="00525ACD"/>
    <w:rsid w:val="00526530"/>
    <w:rsid w:val="00526B32"/>
    <w:rsid w:val="00526F26"/>
    <w:rsid w:val="00527A1A"/>
    <w:rsid w:val="00527A2F"/>
    <w:rsid w:val="0053033A"/>
    <w:rsid w:val="00532521"/>
    <w:rsid w:val="00532680"/>
    <w:rsid w:val="00533E3E"/>
    <w:rsid w:val="00533FE6"/>
    <w:rsid w:val="00535E80"/>
    <w:rsid w:val="00537A01"/>
    <w:rsid w:val="0054182A"/>
    <w:rsid w:val="00541B8F"/>
    <w:rsid w:val="0054498A"/>
    <w:rsid w:val="00546D57"/>
    <w:rsid w:val="00552981"/>
    <w:rsid w:val="00552BF6"/>
    <w:rsid w:val="0055453F"/>
    <w:rsid w:val="00554790"/>
    <w:rsid w:val="00555136"/>
    <w:rsid w:val="00555F0D"/>
    <w:rsid w:val="005613E7"/>
    <w:rsid w:val="00561A27"/>
    <w:rsid w:val="00562210"/>
    <w:rsid w:val="00562E44"/>
    <w:rsid w:val="00564B5F"/>
    <w:rsid w:val="00573E47"/>
    <w:rsid w:val="00574770"/>
    <w:rsid w:val="00575EAA"/>
    <w:rsid w:val="005762AF"/>
    <w:rsid w:val="00580D48"/>
    <w:rsid w:val="005813BB"/>
    <w:rsid w:val="00583E12"/>
    <w:rsid w:val="005856D9"/>
    <w:rsid w:val="00585DC6"/>
    <w:rsid w:val="00587503"/>
    <w:rsid w:val="00587FCD"/>
    <w:rsid w:val="005903FF"/>
    <w:rsid w:val="0059079D"/>
    <w:rsid w:val="005912D5"/>
    <w:rsid w:val="00591CF9"/>
    <w:rsid w:val="00591E3A"/>
    <w:rsid w:val="00594C05"/>
    <w:rsid w:val="005962F0"/>
    <w:rsid w:val="005A073D"/>
    <w:rsid w:val="005A460D"/>
    <w:rsid w:val="005A4B86"/>
    <w:rsid w:val="005A719A"/>
    <w:rsid w:val="005B194A"/>
    <w:rsid w:val="005B19C4"/>
    <w:rsid w:val="005B20BE"/>
    <w:rsid w:val="005B30A5"/>
    <w:rsid w:val="005B374D"/>
    <w:rsid w:val="005B3E2A"/>
    <w:rsid w:val="005B5AE0"/>
    <w:rsid w:val="005B62F6"/>
    <w:rsid w:val="005B7DF9"/>
    <w:rsid w:val="005C01F7"/>
    <w:rsid w:val="005C3857"/>
    <w:rsid w:val="005C3EBE"/>
    <w:rsid w:val="005C4912"/>
    <w:rsid w:val="005C50D2"/>
    <w:rsid w:val="005C5442"/>
    <w:rsid w:val="005C6C71"/>
    <w:rsid w:val="005D0860"/>
    <w:rsid w:val="005D4DB6"/>
    <w:rsid w:val="005D6736"/>
    <w:rsid w:val="005D690D"/>
    <w:rsid w:val="005D6DB9"/>
    <w:rsid w:val="005D7538"/>
    <w:rsid w:val="005E1AF4"/>
    <w:rsid w:val="005E2953"/>
    <w:rsid w:val="005E2B04"/>
    <w:rsid w:val="005E33B6"/>
    <w:rsid w:val="005E389D"/>
    <w:rsid w:val="005E43C4"/>
    <w:rsid w:val="005E640C"/>
    <w:rsid w:val="005E76AD"/>
    <w:rsid w:val="005F1D3B"/>
    <w:rsid w:val="005F1DBB"/>
    <w:rsid w:val="005F2EEC"/>
    <w:rsid w:val="005F459A"/>
    <w:rsid w:val="005F4BB2"/>
    <w:rsid w:val="005F57D3"/>
    <w:rsid w:val="005F6645"/>
    <w:rsid w:val="00600BC6"/>
    <w:rsid w:val="00601EF3"/>
    <w:rsid w:val="006037EB"/>
    <w:rsid w:val="00603B7B"/>
    <w:rsid w:val="0060486F"/>
    <w:rsid w:val="00605161"/>
    <w:rsid w:val="00611CB1"/>
    <w:rsid w:val="00611DF4"/>
    <w:rsid w:val="006130FD"/>
    <w:rsid w:val="00613ACF"/>
    <w:rsid w:val="006173C4"/>
    <w:rsid w:val="006202E4"/>
    <w:rsid w:val="00620B50"/>
    <w:rsid w:val="00623287"/>
    <w:rsid w:val="00625548"/>
    <w:rsid w:val="00627C4A"/>
    <w:rsid w:val="00631C37"/>
    <w:rsid w:val="0063309C"/>
    <w:rsid w:val="00635623"/>
    <w:rsid w:val="00636906"/>
    <w:rsid w:val="006377CE"/>
    <w:rsid w:val="00640EDE"/>
    <w:rsid w:val="0064201A"/>
    <w:rsid w:val="006421FF"/>
    <w:rsid w:val="006428BC"/>
    <w:rsid w:val="006429DD"/>
    <w:rsid w:val="006436FB"/>
    <w:rsid w:val="006455F4"/>
    <w:rsid w:val="00646804"/>
    <w:rsid w:val="00650D8D"/>
    <w:rsid w:val="00651135"/>
    <w:rsid w:val="006513FC"/>
    <w:rsid w:val="00651EF0"/>
    <w:rsid w:val="00652363"/>
    <w:rsid w:val="00652A68"/>
    <w:rsid w:val="006540B6"/>
    <w:rsid w:val="00655419"/>
    <w:rsid w:val="00656848"/>
    <w:rsid w:val="00660832"/>
    <w:rsid w:val="0066123E"/>
    <w:rsid w:val="00662A24"/>
    <w:rsid w:val="00663C64"/>
    <w:rsid w:val="00663C6F"/>
    <w:rsid w:val="00670013"/>
    <w:rsid w:val="006717A4"/>
    <w:rsid w:val="0067255E"/>
    <w:rsid w:val="00672F46"/>
    <w:rsid w:val="00674A54"/>
    <w:rsid w:val="006750E6"/>
    <w:rsid w:val="006759A7"/>
    <w:rsid w:val="00676C4F"/>
    <w:rsid w:val="00677411"/>
    <w:rsid w:val="00677B04"/>
    <w:rsid w:val="006801D0"/>
    <w:rsid w:val="00681C55"/>
    <w:rsid w:val="006849E1"/>
    <w:rsid w:val="00684DAE"/>
    <w:rsid w:val="00690448"/>
    <w:rsid w:val="00690A70"/>
    <w:rsid w:val="00690BBA"/>
    <w:rsid w:val="00691E07"/>
    <w:rsid w:val="00692786"/>
    <w:rsid w:val="00693160"/>
    <w:rsid w:val="006941D7"/>
    <w:rsid w:val="00694D04"/>
    <w:rsid w:val="00697BED"/>
    <w:rsid w:val="006A176C"/>
    <w:rsid w:val="006A4C1E"/>
    <w:rsid w:val="006A5CEE"/>
    <w:rsid w:val="006A6D76"/>
    <w:rsid w:val="006B10BF"/>
    <w:rsid w:val="006B1E96"/>
    <w:rsid w:val="006B28DA"/>
    <w:rsid w:val="006B2A2E"/>
    <w:rsid w:val="006B5073"/>
    <w:rsid w:val="006B7267"/>
    <w:rsid w:val="006C1DCB"/>
    <w:rsid w:val="006C67C9"/>
    <w:rsid w:val="006D0903"/>
    <w:rsid w:val="006D2DC1"/>
    <w:rsid w:val="006D6B3E"/>
    <w:rsid w:val="006E06BC"/>
    <w:rsid w:val="006E1A58"/>
    <w:rsid w:val="006E4802"/>
    <w:rsid w:val="006F0031"/>
    <w:rsid w:val="006F0ED4"/>
    <w:rsid w:val="006F5771"/>
    <w:rsid w:val="006F70C2"/>
    <w:rsid w:val="007005DC"/>
    <w:rsid w:val="00700845"/>
    <w:rsid w:val="00701C56"/>
    <w:rsid w:val="00702C5C"/>
    <w:rsid w:val="007056A1"/>
    <w:rsid w:val="00707C47"/>
    <w:rsid w:val="0071002F"/>
    <w:rsid w:val="00713195"/>
    <w:rsid w:val="00714939"/>
    <w:rsid w:val="00715D54"/>
    <w:rsid w:val="00721E68"/>
    <w:rsid w:val="007224DF"/>
    <w:rsid w:val="007228C9"/>
    <w:rsid w:val="00722A0C"/>
    <w:rsid w:val="007246B4"/>
    <w:rsid w:val="00724BE3"/>
    <w:rsid w:val="007269FA"/>
    <w:rsid w:val="00726FAD"/>
    <w:rsid w:val="0073002B"/>
    <w:rsid w:val="007325DC"/>
    <w:rsid w:val="00734960"/>
    <w:rsid w:val="00740794"/>
    <w:rsid w:val="00740C55"/>
    <w:rsid w:val="00742F61"/>
    <w:rsid w:val="007443C9"/>
    <w:rsid w:val="007443F0"/>
    <w:rsid w:val="00746D37"/>
    <w:rsid w:val="00746E49"/>
    <w:rsid w:val="00751815"/>
    <w:rsid w:val="00751DE6"/>
    <w:rsid w:val="0075300A"/>
    <w:rsid w:val="00757F62"/>
    <w:rsid w:val="00760BF6"/>
    <w:rsid w:val="00762191"/>
    <w:rsid w:val="007629E1"/>
    <w:rsid w:val="00762A29"/>
    <w:rsid w:val="00764D13"/>
    <w:rsid w:val="00767B1C"/>
    <w:rsid w:val="0077050A"/>
    <w:rsid w:val="007720BD"/>
    <w:rsid w:val="00775344"/>
    <w:rsid w:val="00776D46"/>
    <w:rsid w:val="0077705F"/>
    <w:rsid w:val="00780173"/>
    <w:rsid w:val="00780379"/>
    <w:rsid w:val="007808DD"/>
    <w:rsid w:val="00780CF0"/>
    <w:rsid w:val="00782A49"/>
    <w:rsid w:val="007836D9"/>
    <w:rsid w:val="00783BE0"/>
    <w:rsid w:val="00783D06"/>
    <w:rsid w:val="007843E0"/>
    <w:rsid w:val="0078738A"/>
    <w:rsid w:val="0079245E"/>
    <w:rsid w:val="007939B6"/>
    <w:rsid w:val="007955BA"/>
    <w:rsid w:val="00796026"/>
    <w:rsid w:val="007962BA"/>
    <w:rsid w:val="00797BE5"/>
    <w:rsid w:val="00797F45"/>
    <w:rsid w:val="007A1456"/>
    <w:rsid w:val="007A1714"/>
    <w:rsid w:val="007A2FAF"/>
    <w:rsid w:val="007A35E9"/>
    <w:rsid w:val="007A4273"/>
    <w:rsid w:val="007A5027"/>
    <w:rsid w:val="007B053C"/>
    <w:rsid w:val="007B08BA"/>
    <w:rsid w:val="007B1C26"/>
    <w:rsid w:val="007B20EA"/>
    <w:rsid w:val="007B2424"/>
    <w:rsid w:val="007B2CE4"/>
    <w:rsid w:val="007B314C"/>
    <w:rsid w:val="007B3CE2"/>
    <w:rsid w:val="007B4327"/>
    <w:rsid w:val="007B4726"/>
    <w:rsid w:val="007B4901"/>
    <w:rsid w:val="007B6B78"/>
    <w:rsid w:val="007C1777"/>
    <w:rsid w:val="007C411A"/>
    <w:rsid w:val="007C5454"/>
    <w:rsid w:val="007C551A"/>
    <w:rsid w:val="007C6763"/>
    <w:rsid w:val="007C6832"/>
    <w:rsid w:val="007C72AA"/>
    <w:rsid w:val="007D63E3"/>
    <w:rsid w:val="007E104E"/>
    <w:rsid w:val="007E189C"/>
    <w:rsid w:val="007E1F9C"/>
    <w:rsid w:val="007E2ECA"/>
    <w:rsid w:val="007E4ACC"/>
    <w:rsid w:val="007E56A1"/>
    <w:rsid w:val="007E56CB"/>
    <w:rsid w:val="007E69BD"/>
    <w:rsid w:val="007E749F"/>
    <w:rsid w:val="007F1E77"/>
    <w:rsid w:val="007F209D"/>
    <w:rsid w:val="007F4171"/>
    <w:rsid w:val="007F4A56"/>
    <w:rsid w:val="007F52BC"/>
    <w:rsid w:val="007F5A37"/>
    <w:rsid w:val="007F5F49"/>
    <w:rsid w:val="007F718C"/>
    <w:rsid w:val="00803111"/>
    <w:rsid w:val="0080349D"/>
    <w:rsid w:val="0080368C"/>
    <w:rsid w:val="00804DF1"/>
    <w:rsid w:val="00805BE8"/>
    <w:rsid w:val="00805FCE"/>
    <w:rsid w:val="00806C31"/>
    <w:rsid w:val="008072FC"/>
    <w:rsid w:val="00807A26"/>
    <w:rsid w:val="00810AAC"/>
    <w:rsid w:val="00812619"/>
    <w:rsid w:val="008128FB"/>
    <w:rsid w:val="008129DC"/>
    <w:rsid w:val="00812F46"/>
    <w:rsid w:val="00816838"/>
    <w:rsid w:val="008201C3"/>
    <w:rsid w:val="00821BCD"/>
    <w:rsid w:val="008223C6"/>
    <w:rsid w:val="0082381E"/>
    <w:rsid w:val="00825CCF"/>
    <w:rsid w:val="00826168"/>
    <w:rsid w:val="0082792B"/>
    <w:rsid w:val="00830134"/>
    <w:rsid w:val="008324F5"/>
    <w:rsid w:val="00833C52"/>
    <w:rsid w:val="00837983"/>
    <w:rsid w:val="008407FB"/>
    <w:rsid w:val="00841265"/>
    <w:rsid w:val="00841685"/>
    <w:rsid w:val="00845156"/>
    <w:rsid w:val="008451C2"/>
    <w:rsid w:val="00847B43"/>
    <w:rsid w:val="00850BA0"/>
    <w:rsid w:val="00851A0F"/>
    <w:rsid w:val="0085558D"/>
    <w:rsid w:val="008608A4"/>
    <w:rsid w:val="00860A03"/>
    <w:rsid w:val="008629B8"/>
    <w:rsid w:val="00862C95"/>
    <w:rsid w:val="00863D3C"/>
    <w:rsid w:val="00870475"/>
    <w:rsid w:val="0087378B"/>
    <w:rsid w:val="00873F47"/>
    <w:rsid w:val="008740AA"/>
    <w:rsid w:val="008749BC"/>
    <w:rsid w:val="008764F0"/>
    <w:rsid w:val="0088401E"/>
    <w:rsid w:val="008847C4"/>
    <w:rsid w:val="008874C5"/>
    <w:rsid w:val="00887764"/>
    <w:rsid w:val="008916FD"/>
    <w:rsid w:val="0089176F"/>
    <w:rsid w:val="0089247D"/>
    <w:rsid w:val="00897706"/>
    <w:rsid w:val="008A07EB"/>
    <w:rsid w:val="008A2E93"/>
    <w:rsid w:val="008A4110"/>
    <w:rsid w:val="008A75A7"/>
    <w:rsid w:val="008A7C82"/>
    <w:rsid w:val="008B1B58"/>
    <w:rsid w:val="008B214D"/>
    <w:rsid w:val="008B3290"/>
    <w:rsid w:val="008B3AF1"/>
    <w:rsid w:val="008B5851"/>
    <w:rsid w:val="008B6036"/>
    <w:rsid w:val="008B6195"/>
    <w:rsid w:val="008B7291"/>
    <w:rsid w:val="008C0B98"/>
    <w:rsid w:val="008C33ED"/>
    <w:rsid w:val="008C4146"/>
    <w:rsid w:val="008C7063"/>
    <w:rsid w:val="008C7EDA"/>
    <w:rsid w:val="008D0DAD"/>
    <w:rsid w:val="008D140B"/>
    <w:rsid w:val="008D300B"/>
    <w:rsid w:val="008D41CA"/>
    <w:rsid w:val="008D5CA3"/>
    <w:rsid w:val="008D5CDD"/>
    <w:rsid w:val="008D71AB"/>
    <w:rsid w:val="008D71BC"/>
    <w:rsid w:val="008E0815"/>
    <w:rsid w:val="008E09F3"/>
    <w:rsid w:val="008E0CE9"/>
    <w:rsid w:val="008E0D45"/>
    <w:rsid w:val="008E2E51"/>
    <w:rsid w:val="008E308E"/>
    <w:rsid w:val="008E5E17"/>
    <w:rsid w:val="008F68B2"/>
    <w:rsid w:val="008F6B17"/>
    <w:rsid w:val="00902FB6"/>
    <w:rsid w:val="00903EDA"/>
    <w:rsid w:val="00904232"/>
    <w:rsid w:val="00904863"/>
    <w:rsid w:val="00904A92"/>
    <w:rsid w:val="00906FF7"/>
    <w:rsid w:val="00910638"/>
    <w:rsid w:val="00910D3C"/>
    <w:rsid w:val="009129E9"/>
    <w:rsid w:val="00912E0A"/>
    <w:rsid w:val="0091390D"/>
    <w:rsid w:val="009141F4"/>
    <w:rsid w:val="00915280"/>
    <w:rsid w:val="00922759"/>
    <w:rsid w:val="009227BE"/>
    <w:rsid w:val="009234E6"/>
    <w:rsid w:val="0092584B"/>
    <w:rsid w:val="00930604"/>
    <w:rsid w:val="00931789"/>
    <w:rsid w:val="00933471"/>
    <w:rsid w:val="009349F6"/>
    <w:rsid w:val="00934CC9"/>
    <w:rsid w:val="00937B21"/>
    <w:rsid w:val="00940A97"/>
    <w:rsid w:val="0094242C"/>
    <w:rsid w:val="0094249D"/>
    <w:rsid w:val="00942FA2"/>
    <w:rsid w:val="0094528B"/>
    <w:rsid w:val="00945FAA"/>
    <w:rsid w:val="00946BA5"/>
    <w:rsid w:val="00947309"/>
    <w:rsid w:val="00950BA2"/>
    <w:rsid w:val="0095106F"/>
    <w:rsid w:val="00951CB4"/>
    <w:rsid w:val="00952222"/>
    <w:rsid w:val="00953EF2"/>
    <w:rsid w:val="00954B95"/>
    <w:rsid w:val="00955B79"/>
    <w:rsid w:val="00957CDD"/>
    <w:rsid w:val="00962058"/>
    <w:rsid w:val="00962E01"/>
    <w:rsid w:val="00963626"/>
    <w:rsid w:val="009651FE"/>
    <w:rsid w:val="009658BF"/>
    <w:rsid w:val="00970A3F"/>
    <w:rsid w:val="00971DB0"/>
    <w:rsid w:val="00972643"/>
    <w:rsid w:val="00973BCD"/>
    <w:rsid w:val="00976432"/>
    <w:rsid w:val="009802B0"/>
    <w:rsid w:val="0098047F"/>
    <w:rsid w:val="009826D6"/>
    <w:rsid w:val="009848C6"/>
    <w:rsid w:val="00984AC0"/>
    <w:rsid w:val="0098606B"/>
    <w:rsid w:val="0098754D"/>
    <w:rsid w:val="0099041D"/>
    <w:rsid w:val="0099127F"/>
    <w:rsid w:val="00994272"/>
    <w:rsid w:val="00994A0F"/>
    <w:rsid w:val="0099599E"/>
    <w:rsid w:val="009A05FC"/>
    <w:rsid w:val="009A2430"/>
    <w:rsid w:val="009A58CB"/>
    <w:rsid w:val="009A5C8D"/>
    <w:rsid w:val="009A7800"/>
    <w:rsid w:val="009B434F"/>
    <w:rsid w:val="009B4461"/>
    <w:rsid w:val="009B4B26"/>
    <w:rsid w:val="009B5881"/>
    <w:rsid w:val="009B5AC5"/>
    <w:rsid w:val="009B6F40"/>
    <w:rsid w:val="009C09CC"/>
    <w:rsid w:val="009C3DFE"/>
    <w:rsid w:val="009C3E9D"/>
    <w:rsid w:val="009C4A53"/>
    <w:rsid w:val="009C6769"/>
    <w:rsid w:val="009C6E99"/>
    <w:rsid w:val="009C75C3"/>
    <w:rsid w:val="009D1DF0"/>
    <w:rsid w:val="009D4646"/>
    <w:rsid w:val="009D6CCE"/>
    <w:rsid w:val="009D7093"/>
    <w:rsid w:val="009D7C51"/>
    <w:rsid w:val="009E10C5"/>
    <w:rsid w:val="009E246A"/>
    <w:rsid w:val="009E3AD2"/>
    <w:rsid w:val="009E53AA"/>
    <w:rsid w:val="009E69C6"/>
    <w:rsid w:val="009F0A3A"/>
    <w:rsid w:val="009F16F0"/>
    <w:rsid w:val="009F2203"/>
    <w:rsid w:val="009F5986"/>
    <w:rsid w:val="009F6FCD"/>
    <w:rsid w:val="00A00476"/>
    <w:rsid w:val="00A00ACA"/>
    <w:rsid w:val="00A026F6"/>
    <w:rsid w:val="00A04AAF"/>
    <w:rsid w:val="00A07A78"/>
    <w:rsid w:val="00A07D49"/>
    <w:rsid w:val="00A11566"/>
    <w:rsid w:val="00A123AD"/>
    <w:rsid w:val="00A13875"/>
    <w:rsid w:val="00A15DAA"/>
    <w:rsid w:val="00A17227"/>
    <w:rsid w:val="00A20848"/>
    <w:rsid w:val="00A20D91"/>
    <w:rsid w:val="00A210C5"/>
    <w:rsid w:val="00A225C2"/>
    <w:rsid w:val="00A231CB"/>
    <w:rsid w:val="00A234F4"/>
    <w:rsid w:val="00A24460"/>
    <w:rsid w:val="00A2513A"/>
    <w:rsid w:val="00A30940"/>
    <w:rsid w:val="00A323D7"/>
    <w:rsid w:val="00A355E2"/>
    <w:rsid w:val="00A35AC0"/>
    <w:rsid w:val="00A35B97"/>
    <w:rsid w:val="00A35C6D"/>
    <w:rsid w:val="00A36766"/>
    <w:rsid w:val="00A41391"/>
    <w:rsid w:val="00A41B52"/>
    <w:rsid w:val="00A4433C"/>
    <w:rsid w:val="00A45FDF"/>
    <w:rsid w:val="00A47ABC"/>
    <w:rsid w:val="00A5033F"/>
    <w:rsid w:val="00A509F9"/>
    <w:rsid w:val="00A5119C"/>
    <w:rsid w:val="00A52B11"/>
    <w:rsid w:val="00A54A4F"/>
    <w:rsid w:val="00A56711"/>
    <w:rsid w:val="00A5736D"/>
    <w:rsid w:val="00A60D56"/>
    <w:rsid w:val="00A6186D"/>
    <w:rsid w:val="00A626BF"/>
    <w:rsid w:val="00A65FBA"/>
    <w:rsid w:val="00A6639F"/>
    <w:rsid w:val="00A67449"/>
    <w:rsid w:val="00A67F5C"/>
    <w:rsid w:val="00A71689"/>
    <w:rsid w:val="00A72353"/>
    <w:rsid w:val="00A7308D"/>
    <w:rsid w:val="00A73935"/>
    <w:rsid w:val="00A751AC"/>
    <w:rsid w:val="00A75490"/>
    <w:rsid w:val="00A778EC"/>
    <w:rsid w:val="00A808C5"/>
    <w:rsid w:val="00A81A23"/>
    <w:rsid w:val="00A81F50"/>
    <w:rsid w:val="00A82246"/>
    <w:rsid w:val="00A84BED"/>
    <w:rsid w:val="00A86500"/>
    <w:rsid w:val="00A868A5"/>
    <w:rsid w:val="00A87D95"/>
    <w:rsid w:val="00A87E28"/>
    <w:rsid w:val="00A92A96"/>
    <w:rsid w:val="00A93654"/>
    <w:rsid w:val="00AA211F"/>
    <w:rsid w:val="00AA3AAB"/>
    <w:rsid w:val="00AA3E72"/>
    <w:rsid w:val="00AA48D0"/>
    <w:rsid w:val="00AA7160"/>
    <w:rsid w:val="00AB05FC"/>
    <w:rsid w:val="00AB10B9"/>
    <w:rsid w:val="00AB1744"/>
    <w:rsid w:val="00AB23F3"/>
    <w:rsid w:val="00AB28DB"/>
    <w:rsid w:val="00AB4846"/>
    <w:rsid w:val="00AB4D7D"/>
    <w:rsid w:val="00AB597E"/>
    <w:rsid w:val="00AB6106"/>
    <w:rsid w:val="00AB640A"/>
    <w:rsid w:val="00AC088E"/>
    <w:rsid w:val="00AC0B14"/>
    <w:rsid w:val="00AC26F6"/>
    <w:rsid w:val="00AC68AE"/>
    <w:rsid w:val="00AD350B"/>
    <w:rsid w:val="00AD419B"/>
    <w:rsid w:val="00AD6351"/>
    <w:rsid w:val="00AD6449"/>
    <w:rsid w:val="00AD726B"/>
    <w:rsid w:val="00AE1438"/>
    <w:rsid w:val="00AE2858"/>
    <w:rsid w:val="00AE2D71"/>
    <w:rsid w:val="00AE3856"/>
    <w:rsid w:val="00AE3F2D"/>
    <w:rsid w:val="00AE557A"/>
    <w:rsid w:val="00AE6396"/>
    <w:rsid w:val="00AF009E"/>
    <w:rsid w:val="00AF0AD0"/>
    <w:rsid w:val="00AF3513"/>
    <w:rsid w:val="00AF3B16"/>
    <w:rsid w:val="00AF54CD"/>
    <w:rsid w:val="00AF68FB"/>
    <w:rsid w:val="00B02358"/>
    <w:rsid w:val="00B03DDA"/>
    <w:rsid w:val="00B04CB7"/>
    <w:rsid w:val="00B0558A"/>
    <w:rsid w:val="00B063A1"/>
    <w:rsid w:val="00B116F2"/>
    <w:rsid w:val="00B116F3"/>
    <w:rsid w:val="00B12816"/>
    <w:rsid w:val="00B1300B"/>
    <w:rsid w:val="00B15029"/>
    <w:rsid w:val="00B15C7F"/>
    <w:rsid w:val="00B17D70"/>
    <w:rsid w:val="00B211EA"/>
    <w:rsid w:val="00B235A5"/>
    <w:rsid w:val="00B24CAC"/>
    <w:rsid w:val="00B2528F"/>
    <w:rsid w:val="00B25486"/>
    <w:rsid w:val="00B25552"/>
    <w:rsid w:val="00B25628"/>
    <w:rsid w:val="00B303EF"/>
    <w:rsid w:val="00B307FA"/>
    <w:rsid w:val="00B30D68"/>
    <w:rsid w:val="00B3253D"/>
    <w:rsid w:val="00B32B7A"/>
    <w:rsid w:val="00B32C5D"/>
    <w:rsid w:val="00B345C7"/>
    <w:rsid w:val="00B347A0"/>
    <w:rsid w:val="00B34BBB"/>
    <w:rsid w:val="00B35298"/>
    <w:rsid w:val="00B36EB3"/>
    <w:rsid w:val="00B373E8"/>
    <w:rsid w:val="00B40029"/>
    <w:rsid w:val="00B40AD7"/>
    <w:rsid w:val="00B414FE"/>
    <w:rsid w:val="00B44BB5"/>
    <w:rsid w:val="00B46CE1"/>
    <w:rsid w:val="00B46EF3"/>
    <w:rsid w:val="00B47D2A"/>
    <w:rsid w:val="00B5021C"/>
    <w:rsid w:val="00B553F1"/>
    <w:rsid w:val="00B560A5"/>
    <w:rsid w:val="00B57FD8"/>
    <w:rsid w:val="00B60E3E"/>
    <w:rsid w:val="00B61A5F"/>
    <w:rsid w:val="00B646FC"/>
    <w:rsid w:val="00B661F5"/>
    <w:rsid w:val="00B7165E"/>
    <w:rsid w:val="00B75E2E"/>
    <w:rsid w:val="00B7740D"/>
    <w:rsid w:val="00B8104D"/>
    <w:rsid w:val="00B81B31"/>
    <w:rsid w:val="00B848A3"/>
    <w:rsid w:val="00B84A40"/>
    <w:rsid w:val="00B870BF"/>
    <w:rsid w:val="00B9103B"/>
    <w:rsid w:val="00B9148C"/>
    <w:rsid w:val="00B94DC9"/>
    <w:rsid w:val="00B95C1A"/>
    <w:rsid w:val="00B9625F"/>
    <w:rsid w:val="00BA01EA"/>
    <w:rsid w:val="00BA2898"/>
    <w:rsid w:val="00BA4766"/>
    <w:rsid w:val="00BA6F3E"/>
    <w:rsid w:val="00BA7364"/>
    <w:rsid w:val="00BA7B78"/>
    <w:rsid w:val="00BA7E8A"/>
    <w:rsid w:val="00BB0364"/>
    <w:rsid w:val="00BB3CE5"/>
    <w:rsid w:val="00BB4D3D"/>
    <w:rsid w:val="00BB6444"/>
    <w:rsid w:val="00BC0FD1"/>
    <w:rsid w:val="00BC20C4"/>
    <w:rsid w:val="00BC3405"/>
    <w:rsid w:val="00BC3C6D"/>
    <w:rsid w:val="00BC3D59"/>
    <w:rsid w:val="00BC4898"/>
    <w:rsid w:val="00BC5EE5"/>
    <w:rsid w:val="00BC745A"/>
    <w:rsid w:val="00BD15D4"/>
    <w:rsid w:val="00BD2795"/>
    <w:rsid w:val="00BD466D"/>
    <w:rsid w:val="00BD4F0E"/>
    <w:rsid w:val="00BD5395"/>
    <w:rsid w:val="00BD7257"/>
    <w:rsid w:val="00BE1409"/>
    <w:rsid w:val="00BE1741"/>
    <w:rsid w:val="00BE27A4"/>
    <w:rsid w:val="00BE33B9"/>
    <w:rsid w:val="00BE3509"/>
    <w:rsid w:val="00BE3E5B"/>
    <w:rsid w:val="00BE4C1A"/>
    <w:rsid w:val="00BF14C7"/>
    <w:rsid w:val="00BF34D9"/>
    <w:rsid w:val="00BF3BEB"/>
    <w:rsid w:val="00BF603F"/>
    <w:rsid w:val="00BF7624"/>
    <w:rsid w:val="00BF7697"/>
    <w:rsid w:val="00C00DCB"/>
    <w:rsid w:val="00C02DE3"/>
    <w:rsid w:val="00C043F4"/>
    <w:rsid w:val="00C046E5"/>
    <w:rsid w:val="00C0568B"/>
    <w:rsid w:val="00C05B42"/>
    <w:rsid w:val="00C079BD"/>
    <w:rsid w:val="00C129E1"/>
    <w:rsid w:val="00C139B5"/>
    <w:rsid w:val="00C1494E"/>
    <w:rsid w:val="00C15A5E"/>
    <w:rsid w:val="00C17BA6"/>
    <w:rsid w:val="00C21143"/>
    <w:rsid w:val="00C21619"/>
    <w:rsid w:val="00C226F7"/>
    <w:rsid w:val="00C2339E"/>
    <w:rsid w:val="00C25E4F"/>
    <w:rsid w:val="00C27701"/>
    <w:rsid w:val="00C3067B"/>
    <w:rsid w:val="00C310B4"/>
    <w:rsid w:val="00C3147E"/>
    <w:rsid w:val="00C31BAC"/>
    <w:rsid w:val="00C350C1"/>
    <w:rsid w:val="00C36B0E"/>
    <w:rsid w:val="00C36B77"/>
    <w:rsid w:val="00C370ED"/>
    <w:rsid w:val="00C40535"/>
    <w:rsid w:val="00C41A36"/>
    <w:rsid w:val="00C44DCE"/>
    <w:rsid w:val="00C45099"/>
    <w:rsid w:val="00C461E3"/>
    <w:rsid w:val="00C51630"/>
    <w:rsid w:val="00C52502"/>
    <w:rsid w:val="00C534C9"/>
    <w:rsid w:val="00C53FDE"/>
    <w:rsid w:val="00C560D4"/>
    <w:rsid w:val="00C56AEE"/>
    <w:rsid w:val="00C57CCF"/>
    <w:rsid w:val="00C60089"/>
    <w:rsid w:val="00C61313"/>
    <w:rsid w:val="00C62F1A"/>
    <w:rsid w:val="00C64D28"/>
    <w:rsid w:val="00C66694"/>
    <w:rsid w:val="00C67286"/>
    <w:rsid w:val="00C713EC"/>
    <w:rsid w:val="00C71AA6"/>
    <w:rsid w:val="00C7352C"/>
    <w:rsid w:val="00C73D76"/>
    <w:rsid w:val="00C74073"/>
    <w:rsid w:val="00C742FC"/>
    <w:rsid w:val="00C75D40"/>
    <w:rsid w:val="00C76359"/>
    <w:rsid w:val="00C775E9"/>
    <w:rsid w:val="00C7781C"/>
    <w:rsid w:val="00C82FD3"/>
    <w:rsid w:val="00C8345B"/>
    <w:rsid w:val="00C84BB8"/>
    <w:rsid w:val="00C87378"/>
    <w:rsid w:val="00C95D5C"/>
    <w:rsid w:val="00C97694"/>
    <w:rsid w:val="00CA17BD"/>
    <w:rsid w:val="00CA3101"/>
    <w:rsid w:val="00CA3A81"/>
    <w:rsid w:val="00CA59CD"/>
    <w:rsid w:val="00CB18DD"/>
    <w:rsid w:val="00CB3C49"/>
    <w:rsid w:val="00CB796B"/>
    <w:rsid w:val="00CC0F95"/>
    <w:rsid w:val="00CC3B20"/>
    <w:rsid w:val="00CC54A6"/>
    <w:rsid w:val="00CC6632"/>
    <w:rsid w:val="00CC6F69"/>
    <w:rsid w:val="00CD01BB"/>
    <w:rsid w:val="00CD1798"/>
    <w:rsid w:val="00CD258E"/>
    <w:rsid w:val="00CD55D3"/>
    <w:rsid w:val="00CD614D"/>
    <w:rsid w:val="00CD63D3"/>
    <w:rsid w:val="00CD65EB"/>
    <w:rsid w:val="00CD7347"/>
    <w:rsid w:val="00CE237E"/>
    <w:rsid w:val="00CE3187"/>
    <w:rsid w:val="00CE337D"/>
    <w:rsid w:val="00CE35D0"/>
    <w:rsid w:val="00CE4457"/>
    <w:rsid w:val="00CE55D2"/>
    <w:rsid w:val="00CE626B"/>
    <w:rsid w:val="00CE75AE"/>
    <w:rsid w:val="00CF0508"/>
    <w:rsid w:val="00CF2119"/>
    <w:rsid w:val="00CF2C69"/>
    <w:rsid w:val="00CF4477"/>
    <w:rsid w:val="00CF4940"/>
    <w:rsid w:val="00CF4E9D"/>
    <w:rsid w:val="00CF5617"/>
    <w:rsid w:val="00D01352"/>
    <w:rsid w:val="00D05A14"/>
    <w:rsid w:val="00D0730D"/>
    <w:rsid w:val="00D07B3B"/>
    <w:rsid w:val="00D10513"/>
    <w:rsid w:val="00D105DA"/>
    <w:rsid w:val="00D1257A"/>
    <w:rsid w:val="00D145AD"/>
    <w:rsid w:val="00D158A2"/>
    <w:rsid w:val="00D160B3"/>
    <w:rsid w:val="00D173E7"/>
    <w:rsid w:val="00D17ECB"/>
    <w:rsid w:val="00D22471"/>
    <w:rsid w:val="00D22C80"/>
    <w:rsid w:val="00D30928"/>
    <w:rsid w:val="00D31DCB"/>
    <w:rsid w:val="00D31E71"/>
    <w:rsid w:val="00D358D7"/>
    <w:rsid w:val="00D3633D"/>
    <w:rsid w:val="00D37984"/>
    <w:rsid w:val="00D4373E"/>
    <w:rsid w:val="00D439D6"/>
    <w:rsid w:val="00D45EEA"/>
    <w:rsid w:val="00D46C9A"/>
    <w:rsid w:val="00D50738"/>
    <w:rsid w:val="00D50819"/>
    <w:rsid w:val="00D51BE7"/>
    <w:rsid w:val="00D52518"/>
    <w:rsid w:val="00D55815"/>
    <w:rsid w:val="00D55C73"/>
    <w:rsid w:val="00D57488"/>
    <w:rsid w:val="00D61051"/>
    <w:rsid w:val="00D62A75"/>
    <w:rsid w:val="00D6321A"/>
    <w:rsid w:val="00D6484E"/>
    <w:rsid w:val="00D652F5"/>
    <w:rsid w:val="00D65A9F"/>
    <w:rsid w:val="00D728C5"/>
    <w:rsid w:val="00D72CD0"/>
    <w:rsid w:val="00D73379"/>
    <w:rsid w:val="00D737FD"/>
    <w:rsid w:val="00D73D9F"/>
    <w:rsid w:val="00D755B0"/>
    <w:rsid w:val="00D77576"/>
    <w:rsid w:val="00D77D81"/>
    <w:rsid w:val="00D80804"/>
    <w:rsid w:val="00D82DDF"/>
    <w:rsid w:val="00D845DE"/>
    <w:rsid w:val="00D87B18"/>
    <w:rsid w:val="00D91E3B"/>
    <w:rsid w:val="00D94EC7"/>
    <w:rsid w:val="00D94EE5"/>
    <w:rsid w:val="00D95306"/>
    <w:rsid w:val="00D96877"/>
    <w:rsid w:val="00D973A7"/>
    <w:rsid w:val="00D97538"/>
    <w:rsid w:val="00DA0388"/>
    <w:rsid w:val="00DA14D7"/>
    <w:rsid w:val="00DA27E1"/>
    <w:rsid w:val="00DA426D"/>
    <w:rsid w:val="00DA5432"/>
    <w:rsid w:val="00DA7371"/>
    <w:rsid w:val="00DB0A8A"/>
    <w:rsid w:val="00DB1921"/>
    <w:rsid w:val="00DB21FF"/>
    <w:rsid w:val="00DB3288"/>
    <w:rsid w:val="00DB3E37"/>
    <w:rsid w:val="00DB4A2C"/>
    <w:rsid w:val="00DB53BB"/>
    <w:rsid w:val="00DB7E98"/>
    <w:rsid w:val="00DC42FC"/>
    <w:rsid w:val="00DC53E6"/>
    <w:rsid w:val="00DD0687"/>
    <w:rsid w:val="00DD07C5"/>
    <w:rsid w:val="00DD4EB6"/>
    <w:rsid w:val="00DD5F08"/>
    <w:rsid w:val="00DE09BE"/>
    <w:rsid w:val="00DE1079"/>
    <w:rsid w:val="00DE3320"/>
    <w:rsid w:val="00DE5EFA"/>
    <w:rsid w:val="00DE7153"/>
    <w:rsid w:val="00DE7B41"/>
    <w:rsid w:val="00DF0264"/>
    <w:rsid w:val="00DF06CE"/>
    <w:rsid w:val="00DF08AC"/>
    <w:rsid w:val="00DF21D8"/>
    <w:rsid w:val="00DF258F"/>
    <w:rsid w:val="00DF2CC9"/>
    <w:rsid w:val="00DF48E1"/>
    <w:rsid w:val="00DF56BD"/>
    <w:rsid w:val="00DF73D4"/>
    <w:rsid w:val="00E005F7"/>
    <w:rsid w:val="00E00AFB"/>
    <w:rsid w:val="00E00CF0"/>
    <w:rsid w:val="00E0266B"/>
    <w:rsid w:val="00E0441F"/>
    <w:rsid w:val="00E04CFE"/>
    <w:rsid w:val="00E051CC"/>
    <w:rsid w:val="00E07220"/>
    <w:rsid w:val="00E10765"/>
    <w:rsid w:val="00E109DD"/>
    <w:rsid w:val="00E110FC"/>
    <w:rsid w:val="00E117B2"/>
    <w:rsid w:val="00E12AEC"/>
    <w:rsid w:val="00E12BF4"/>
    <w:rsid w:val="00E12C17"/>
    <w:rsid w:val="00E13F50"/>
    <w:rsid w:val="00E1509C"/>
    <w:rsid w:val="00E17169"/>
    <w:rsid w:val="00E17E9C"/>
    <w:rsid w:val="00E20A99"/>
    <w:rsid w:val="00E226ED"/>
    <w:rsid w:val="00E25D58"/>
    <w:rsid w:val="00E2618D"/>
    <w:rsid w:val="00E30685"/>
    <w:rsid w:val="00E30D4B"/>
    <w:rsid w:val="00E31394"/>
    <w:rsid w:val="00E31BCA"/>
    <w:rsid w:val="00E35412"/>
    <w:rsid w:val="00E360EA"/>
    <w:rsid w:val="00E37A04"/>
    <w:rsid w:val="00E40619"/>
    <w:rsid w:val="00E40AFC"/>
    <w:rsid w:val="00E41008"/>
    <w:rsid w:val="00E4159A"/>
    <w:rsid w:val="00E420CE"/>
    <w:rsid w:val="00E42CCB"/>
    <w:rsid w:val="00E42E70"/>
    <w:rsid w:val="00E44A31"/>
    <w:rsid w:val="00E46EAC"/>
    <w:rsid w:val="00E47C10"/>
    <w:rsid w:val="00E50782"/>
    <w:rsid w:val="00E50D4B"/>
    <w:rsid w:val="00E51499"/>
    <w:rsid w:val="00E54055"/>
    <w:rsid w:val="00E54A76"/>
    <w:rsid w:val="00E55C95"/>
    <w:rsid w:val="00E5732A"/>
    <w:rsid w:val="00E607CF"/>
    <w:rsid w:val="00E60D35"/>
    <w:rsid w:val="00E6358B"/>
    <w:rsid w:val="00E638E7"/>
    <w:rsid w:val="00E6611F"/>
    <w:rsid w:val="00E665F0"/>
    <w:rsid w:val="00E6676D"/>
    <w:rsid w:val="00E67664"/>
    <w:rsid w:val="00E67B90"/>
    <w:rsid w:val="00E7270D"/>
    <w:rsid w:val="00E72CC6"/>
    <w:rsid w:val="00E73938"/>
    <w:rsid w:val="00E73C93"/>
    <w:rsid w:val="00E7411C"/>
    <w:rsid w:val="00E74CCA"/>
    <w:rsid w:val="00E77656"/>
    <w:rsid w:val="00E82E7F"/>
    <w:rsid w:val="00E83B18"/>
    <w:rsid w:val="00E8403E"/>
    <w:rsid w:val="00E841A1"/>
    <w:rsid w:val="00E8507F"/>
    <w:rsid w:val="00E86570"/>
    <w:rsid w:val="00E873E1"/>
    <w:rsid w:val="00E877F0"/>
    <w:rsid w:val="00E91BEE"/>
    <w:rsid w:val="00E95999"/>
    <w:rsid w:val="00E96747"/>
    <w:rsid w:val="00E96C17"/>
    <w:rsid w:val="00EA07DE"/>
    <w:rsid w:val="00EA0985"/>
    <w:rsid w:val="00EA409C"/>
    <w:rsid w:val="00EA5FDA"/>
    <w:rsid w:val="00EB165C"/>
    <w:rsid w:val="00EB481C"/>
    <w:rsid w:val="00EB57A8"/>
    <w:rsid w:val="00EB6235"/>
    <w:rsid w:val="00EB7C41"/>
    <w:rsid w:val="00EC01E7"/>
    <w:rsid w:val="00EC281E"/>
    <w:rsid w:val="00EC31D5"/>
    <w:rsid w:val="00EC42F5"/>
    <w:rsid w:val="00EC60A9"/>
    <w:rsid w:val="00ED4231"/>
    <w:rsid w:val="00ED5EB4"/>
    <w:rsid w:val="00EE0469"/>
    <w:rsid w:val="00EE0528"/>
    <w:rsid w:val="00EE3DFB"/>
    <w:rsid w:val="00EE507D"/>
    <w:rsid w:val="00EE5E6B"/>
    <w:rsid w:val="00EE62A3"/>
    <w:rsid w:val="00EE7092"/>
    <w:rsid w:val="00EF2449"/>
    <w:rsid w:val="00EF36DF"/>
    <w:rsid w:val="00EF372D"/>
    <w:rsid w:val="00EF51DE"/>
    <w:rsid w:val="00EF7A6B"/>
    <w:rsid w:val="00F0141C"/>
    <w:rsid w:val="00F044AB"/>
    <w:rsid w:val="00F05443"/>
    <w:rsid w:val="00F07697"/>
    <w:rsid w:val="00F10669"/>
    <w:rsid w:val="00F10ACE"/>
    <w:rsid w:val="00F11343"/>
    <w:rsid w:val="00F12B91"/>
    <w:rsid w:val="00F164AA"/>
    <w:rsid w:val="00F16E9C"/>
    <w:rsid w:val="00F20353"/>
    <w:rsid w:val="00F20AAE"/>
    <w:rsid w:val="00F20F13"/>
    <w:rsid w:val="00F22EF4"/>
    <w:rsid w:val="00F2500A"/>
    <w:rsid w:val="00F26483"/>
    <w:rsid w:val="00F264DB"/>
    <w:rsid w:val="00F26F0B"/>
    <w:rsid w:val="00F271E3"/>
    <w:rsid w:val="00F27940"/>
    <w:rsid w:val="00F27C02"/>
    <w:rsid w:val="00F33A78"/>
    <w:rsid w:val="00F33A96"/>
    <w:rsid w:val="00F34C37"/>
    <w:rsid w:val="00F34FAE"/>
    <w:rsid w:val="00F357A3"/>
    <w:rsid w:val="00F410F7"/>
    <w:rsid w:val="00F416CE"/>
    <w:rsid w:val="00F41C71"/>
    <w:rsid w:val="00F4382C"/>
    <w:rsid w:val="00F43EB3"/>
    <w:rsid w:val="00F44A3F"/>
    <w:rsid w:val="00F44BCE"/>
    <w:rsid w:val="00F45E34"/>
    <w:rsid w:val="00F50D09"/>
    <w:rsid w:val="00F50EDF"/>
    <w:rsid w:val="00F51454"/>
    <w:rsid w:val="00F5279A"/>
    <w:rsid w:val="00F52DDA"/>
    <w:rsid w:val="00F53D56"/>
    <w:rsid w:val="00F54A96"/>
    <w:rsid w:val="00F5700F"/>
    <w:rsid w:val="00F57409"/>
    <w:rsid w:val="00F60DB5"/>
    <w:rsid w:val="00F62B38"/>
    <w:rsid w:val="00F62EC8"/>
    <w:rsid w:val="00F633AA"/>
    <w:rsid w:val="00F64084"/>
    <w:rsid w:val="00F64DA0"/>
    <w:rsid w:val="00F666D0"/>
    <w:rsid w:val="00F66E9D"/>
    <w:rsid w:val="00F672C5"/>
    <w:rsid w:val="00F700D7"/>
    <w:rsid w:val="00F70B77"/>
    <w:rsid w:val="00F73438"/>
    <w:rsid w:val="00F73783"/>
    <w:rsid w:val="00F747E8"/>
    <w:rsid w:val="00F75012"/>
    <w:rsid w:val="00F77AFF"/>
    <w:rsid w:val="00F77F47"/>
    <w:rsid w:val="00F80214"/>
    <w:rsid w:val="00F80936"/>
    <w:rsid w:val="00F81928"/>
    <w:rsid w:val="00F81B9F"/>
    <w:rsid w:val="00F8252B"/>
    <w:rsid w:val="00F825D0"/>
    <w:rsid w:val="00F86573"/>
    <w:rsid w:val="00F874C0"/>
    <w:rsid w:val="00F90B95"/>
    <w:rsid w:val="00F92CEC"/>
    <w:rsid w:val="00F9300F"/>
    <w:rsid w:val="00F93932"/>
    <w:rsid w:val="00F95572"/>
    <w:rsid w:val="00FA1E34"/>
    <w:rsid w:val="00FA2681"/>
    <w:rsid w:val="00FA3A91"/>
    <w:rsid w:val="00FA44D9"/>
    <w:rsid w:val="00FA4650"/>
    <w:rsid w:val="00FA50F6"/>
    <w:rsid w:val="00FA7159"/>
    <w:rsid w:val="00FA756D"/>
    <w:rsid w:val="00FB154C"/>
    <w:rsid w:val="00FB1A47"/>
    <w:rsid w:val="00FB1CEB"/>
    <w:rsid w:val="00FB3C25"/>
    <w:rsid w:val="00FB5E53"/>
    <w:rsid w:val="00FB6685"/>
    <w:rsid w:val="00FB7EE8"/>
    <w:rsid w:val="00FC18DE"/>
    <w:rsid w:val="00FC63FB"/>
    <w:rsid w:val="00FC7EB7"/>
    <w:rsid w:val="00FD0E70"/>
    <w:rsid w:val="00FD15FC"/>
    <w:rsid w:val="00FD1FFA"/>
    <w:rsid w:val="00FD2F1A"/>
    <w:rsid w:val="00FD3646"/>
    <w:rsid w:val="00FD3EB7"/>
    <w:rsid w:val="00FD47E4"/>
    <w:rsid w:val="00FD4905"/>
    <w:rsid w:val="00FD51BE"/>
    <w:rsid w:val="00FD7562"/>
    <w:rsid w:val="00FE038A"/>
    <w:rsid w:val="00FE08CE"/>
    <w:rsid w:val="00FE2E91"/>
    <w:rsid w:val="00FF1F36"/>
    <w:rsid w:val="00FF22F6"/>
    <w:rsid w:val="00FF2F63"/>
    <w:rsid w:val="00FF30CD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A4F"/>
    <w:rPr>
      <w:rFonts w:ascii="Verdana" w:hAnsi="Verdana"/>
      <w:szCs w:val="24"/>
      <w:lang w:val="pt-BR"/>
    </w:rPr>
  </w:style>
  <w:style w:type="paragraph" w:styleId="Ttulo1">
    <w:name w:val="heading 1"/>
    <w:basedOn w:val="Normal"/>
    <w:next w:val="Normal"/>
    <w:qFormat/>
    <w:rsid w:val="00F70B77"/>
    <w:pPr>
      <w:keepNext/>
      <w:numPr>
        <w:numId w:val="2"/>
      </w:numPr>
      <w:spacing w:before="240" w:after="60"/>
      <w:outlineLvl w:val="0"/>
    </w:pPr>
    <w:rPr>
      <w:b/>
      <w:kern w:val="28"/>
      <w:szCs w:val="20"/>
      <w:lang w:eastAsia="pt-BR"/>
    </w:rPr>
  </w:style>
  <w:style w:type="paragraph" w:styleId="Ttulo2">
    <w:name w:val="heading 2"/>
    <w:basedOn w:val="Normal"/>
    <w:next w:val="Normal"/>
    <w:qFormat/>
    <w:rsid w:val="00F70B77"/>
    <w:pPr>
      <w:keepNext/>
      <w:numPr>
        <w:ilvl w:val="1"/>
        <w:numId w:val="2"/>
      </w:numPr>
      <w:spacing w:before="240" w:after="60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116AD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rsid w:val="00E420C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 w:val="22"/>
      <w:szCs w:val="28"/>
    </w:rPr>
  </w:style>
  <w:style w:type="paragraph" w:styleId="Ttulo5">
    <w:name w:val="heading 5"/>
    <w:basedOn w:val="Normal"/>
    <w:next w:val="Normal"/>
    <w:qFormat/>
    <w:rsid w:val="0079602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9602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9602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79602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960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33ED"/>
    <w:pPr>
      <w:spacing w:before="120" w:after="120"/>
    </w:pPr>
    <w:rPr>
      <w:b/>
      <w:bCs/>
      <w:caps/>
      <w:szCs w:val="20"/>
    </w:rPr>
  </w:style>
  <w:style w:type="paragraph" w:styleId="Recuodecorpodetexto2">
    <w:name w:val="Body Text Indent 2"/>
    <w:basedOn w:val="Normal"/>
    <w:rsid w:val="00796026"/>
    <w:pPr>
      <w:ind w:left="1134"/>
      <w:jc w:val="both"/>
    </w:pPr>
    <w:rPr>
      <w:i/>
      <w:szCs w:val="20"/>
      <w:lang w:eastAsia="pt-BR"/>
    </w:rPr>
  </w:style>
  <w:style w:type="paragraph" w:customStyle="1" w:styleId="PrimeiroCabealho">
    <w:name w:val="PrimeiroCabeçalho"/>
    <w:basedOn w:val="Normal"/>
    <w:next w:val="Normal"/>
    <w:autoRedefine/>
    <w:rsid w:val="00E7270D"/>
    <w:rPr>
      <w:rFonts w:asciiTheme="minorHAnsi" w:hAnsiTheme="minorHAnsi" w:cs="Arial"/>
      <w:b/>
      <w:sz w:val="32"/>
      <w:szCs w:val="32"/>
      <w:lang w:eastAsia="pt-BR"/>
    </w:rPr>
  </w:style>
  <w:style w:type="paragraph" w:styleId="Corpodetexto3">
    <w:name w:val="Body Text 3"/>
    <w:basedOn w:val="Normal"/>
    <w:rsid w:val="00796026"/>
    <w:pPr>
      <w:jc w:val="both"/>
    </w:pPr>
    <w:rPr>
      <w:i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796026"/>
    <w:rPr>
      <w:szCs w:val="20"/>
      <w:lang w:eastAsia="pt-BR"/>
    </w:rPr>
  </w:style>
  <w:style w:type="paragraph" w:styleId="Cabealho">
    <w:name w:val="header"/>
    <w:basedOn w:val="Normal"/>
    <w:rsid w:val="007960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96026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Normal"/>
    <w:qFormat/>
    <w:rsid w:val="00796026"/>
    <w:pPr>
      <w:widowControl w:val="0"/>
      <w:spacing w:after="120"/>
      <w:jc w:val="center"/>
    </w:pPr>
    <w:rPr>
      <w:rFonts w:ascii="Arial" w:hAnsi="Arial"/>
      <w:b/>
      <w:sz w:val="36"/>
      <w:szCs w:val="20"/>
      <w:lang w:eastAsia="pt-BR"/>
    </w:rPr>
  </w:style>
  <w:style w:type="paragraph" w:styleId="Subttulo">
    <w:name w:val="Subtitle"/>
    <w:basedOn w:val="Normal"/>
    <w:qFormat/>
    <w:rsid w:val="00796026"/>
    <w:pPr>
      <w:ind w:left="-108" w:right="34"/>
      <w:jc w:val="center"/>
    </w:pPr>
    <w:rPr>
      <w:rFonts w:ascii="Arial" w:hAnsi="Arial"/>
      <w:b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rsid w:val="002C3E30"/>
    <w:pPr>
      <w:ind w:left="240"/>
    </w:pPr>
    <w:rPr>
      <w:smallCaps/>
      <w:szCs w:val="20"/>
    </w:rPr>
  </w:style>
  <w:style w:type="character" w:styleId="Hyperlink">
    <w:name w:val="Hyperlink"/>
    <w:basedOn w:val="Fontepargpadro"/>
    <w:uiPriority w:val="99"/>
    <w:rsid w:val="002C3E30"/>
    <w:rPr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rsid w:val="00C129E1"/>
    <w:pPr>
      <w:ind w:left="480"/>
    </w:pPr>
    <w:rPr>
      <w:iCs/>
      <w:szCs w:val="20"/>
    </w:rPr>
  </w:style>
  <w:style w:type="paragraph" w:styleId="Sumrio4">
    <w:name w:val="toc 4"/>
    <w:basedOn w:val="Normal"/>
    <w:next w:val="Normal"/>
    <w:autoRedefine/>
    <w:uiPriority w:val="39"/>
    <w:rsid w:val="002C3E30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C3E30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C3E30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C3E30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C3E30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C3E30"/>
    <w:pPr>
      <w:ind w:left="1920"/>
    </w:pPr>
    <w:rPr>
      <w:sz w:val="18"/>
      <w:szCs w:val="18"/>
    </w:rPr>
  </w:style>
  <w:style w:type="paragraph" w:styleId="Corpodetexto">
    <w:name w:val="Body Text"/>
    <w:aliases w:val=" Char"/>
    <w:basedOn w:val="Normal"/>
    <w:rsid w:val="00EC60A9"/>
    <w:pPr>
      <w:spacing w:after="120"/>
    </w:pPr>
  </w:style>
  <w:style w:type="paragraph" w:styleId="Textodebalo">
    <w:name w:val="Balloon Text"/>
    <w:basedOn w:val="Normal"/>
    <w:semiHidden/>
    <w:rsid w:val="00533FE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9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925EB"/>
    <w:pPr>
      <w:ind w:left="708"/>
    </w:pPr>
  </w:style>
  <w:style w:type="character" w:styleId="Refdecomentrio">
    <w:name w:val="annotation reference"/>
    <w:basedOn w:val="Fontepargpadro"/>
    <w:rsid w:val="003B52D7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B52D7"/>
    <w:rPr>
      <w:b/>
      <w:bCs/>
      <w:lang w:val="en-US"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52D7"/>
    <w:rPr>
      <w:rFonts w:ascii="Verdana" w:hAnsi="Verdana"/>
    </w:rPr>
  </w:style>
  <w:style w:type="character" w:customStyle="1" w:styleId="AssuntodocomentrioChar">
    <w:name w:val="Assunto do comentário Char"/>
    <w:basedOn w:val="TextodecomentrioChar"/>
    <w:link w:val="Assuntodocomentrio"/>
    <w:rsid w:val="003B52D7"/>
    <w:rPr>
      <w:rFonts w:ascii="Verdana" w:hAnsi="Verdana"/>
    </w:rPr>
  </w:style>
  <w:style w:type="paragraph" w:styleId="Reviso">
    <w:name w:val="Revision"/>
    <w:hidden/>
    <w:uiPriority w:val="99"/>
    <w:semiHidden/>
    <w:rsid w:val="002E7A91"/>
    <w:rPr>
      <w:rFonts w:ascii="Verdana" w:hAnsi="Verdana"/>
      <w:szCs w:val="24"/>
    </w:rPr>
  </w:style>
  <w:style w:type="paragraph" w:styleId="Textodenotaderodap">
    <w:name w:val="footnote text"/>
    <w:basedOn w:val="Normal"/>
    <w:link w:val="TextodenotaderodapChar"/>
    <w:rsid w:val="005E43C4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5E43C4"/>
    <w:rPr>
      <w:rFonts w:ascii="Verdana" w:hAnsi="Verdana"/>
      <w:lang w:val="en-US" w:eastAsia="en-US"/>
    </w:rPr>
  </w:style>
  <w:style w:type="character" w:styleId="Refdenotaderodap">
    <w:name w:val="footnote reference"/>
    <w:basedOn w:val="Fontepargpadro"/>
    <w:rsid w:val="005E43C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A4F"/>
    <w:rPr>
      <w:rFonts w:ascii="Verdana" w:hAnsi="Verdana"/>
      <w:szCs w:val="24"/>
      <w:lang w:val="pt-BR"/>
    </w:rPr>
  </w:style>
  <w:style w:type="paragraph" w:styleId="Ttulo1">
    <w:name w:val="heading 1"/>
    <w:basedOn w:val="Normal"/>
    <w:next w:val="Normal"/>
    <w:qFormat/>
    <w:rsid w:val="00F70B77"/>
    <w:pPr>
      <w:keepNext/>
      <w:numPr>
        <w:numId w:val="2"/>
      </w:numPr>
      <w:spacing w:before="240" w:after="60"/>
      <w:outlineLvl w:val="0"/>
    </w:pPr>
    <w:rPr>
      <w:b/>
      <w:kern w:val="28"/>
      <w:szCs w:val="20"/>
      <w:lang w:eastAsia="pt-BR"/>
    </w:rPr>
  </w:style>
  <w:style w:type="paragraph" w:styleId="Ttulo2">
    <w:name w:val="heading 2"/>
    <w:basedOn w:val="Normal"/>
    <w:next w:val="Normal"/>
    <w:qFormat/>
    <w:rsid w:val="00F70B77"/>
    <w:pPr>
      <w:keepNext/>
      <w:numPr>
        <w:ilvl w:val="1"/>
        <w:numId w:val="2"/>
      </w:numPr>
      <w:spacing w:before="240" w:after="60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116AD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rsid w:val="00E420C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 w:val="22"/>
      <w:szCs w:val="28"/>
    </w:rPr>
  </w:style>
  <w:style w:type="paragraph" w:styleId="Ttulo5">
    <w:name w:val="heading 5"/>
    <w:basedOn w:val="Normal"/>
    <w:next w:val="Normal"/>
    <w:qFormat/>
    <w:rsid w:val="0079602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9602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9602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79602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9602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33ED"/>
    <w:pPr>
      <w:spacing w:before="120" w:after="120"/>
    </w:pPr>
    <w:rPr>
      <w:b/>
      <w:bCs/>
      <w:caps/>
      <w:szCs w:val="20"/>
    </w:rPr>
  </w:style>
  <w:style w:type="paragraph" w:styleId="Recuodecorpodetexto2">
    <w:name w:val="Body Text Indent 2"/>
    <w:basedOn w:val="Normal"/>
    <w:rsid w:val="00796026"/>
    <w:pPr>
      <w:ind w:left="1134"/>
      <w:jc w:val="both"/>
    </w:pPr>
    <w:rPr>
      <w:i/>
      <w:szCs w:val="20"/>
      <w:lang w:eastAsia="pt-BR"/>
    </w:rPr>
  </w:style>
  <w:style w:type="paragraph" w:customStyle="1" w:styleId="PrimeiroCabealho">
    <w:name w:val="PrimeiroCabeçalho"/>
    <w:basedOn w:val="Normal"/>
    <w:next w:val="Normal"/>
    <w:autoRedefine/>
    <w:rsid w:val="00E7270D"/>
    <w:rPr>
      <w:rFonts w:asciiTheme="minorHAnsi" w:hAnsiTheme="minorHAnsi" w:cs="Arial"/>
      <w:b/>
      <w:sz w:val="32"/>
      <w:szCs w:val="32"/>
      <w:lang w:eastAsia="pt-BR"/>
    </w:rPr>
  </w:style>
  <w:style w:type="paragraph" w:styleId="Corpodetexto3">
    <w:name w:val="Body Text 3"/>
    <w:basedOn w:val="Normal"/>
    <w:rsid w:val="00796026"/>
    <w:pPr>
      <w:jc w:val="both"/>
    </w:pPr>
    <w:rPr>
      <w:i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796026"/>
    <w:rPr>
      <w:szCs w:val="20"/>
      <w:lang w:eastAsia="pt-BR"/>
    </w:rPr>
  </w:style>
  <w:style w:type="paragraph" w:styleId="Cabealho">
    <w:name w:val="header"/>
    <w:basedOn w:val="Normal"/>
    <w:rsid w:val="007960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96026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Normal"/>
    <w:qFormat/>
    <w:rsid w:val="00796026"/>
    <w:pPr>
      <w:widowControl w:val="0"/>
      <w:spacing w:after="120"/>
      <w:jc w:val="center"/>
    </w:pPr>
    <w:rPr>
      <w:rFonts w:ascii="Arial" w:hAnsi="Arial"/>
      <w:b/>
      <w:sz w:val="36"/>
      <w:szCs w:val="20"/>
      <w:lang w:eastAsia="pt-BR"/>
    </w:rPr>
  </w:style>
  <w:style w:type="paragraph" w:styleId="Subttulo">
    <w:name w:val="Subtitle"/>
    <w:basedOn w:val="Normal"/>
    <w:qFormat/>
    <w:rsid w:val="00796026"/>
    <w:pPr>
      <w:ind w:left="-108" w:right="34"/>
      <w:jc w:val="center"/>
    </w:pPr>
    <w:rPr>
      <w:rFonts w:ascii="Arial" w:hAnsi="Arial"/>
      <w:b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rsid w:val="002C3E30"/>
    <w:pPr>
      <w:ind w:left="240"/>
    </w:pPr>
    <w:rPr>
      <w:smallCaps/>
      <w:szCs w:val="20"/>
    </w:rPr>
  </w:style>
  <w:style w:type="character" w:styleId="Hyperlink">
    <w:name w:val="Hyperlink"/>
    <w:basedOn w:val="Fontepargpadro"/>
    <w:uiPriority w:val="99"/>
    <w:rsid w:val="002C3E30"/>
    <w:rPr>
      <w:color w:val="0000FF"/>
      <w:u w:val="single"/>
    </w:rPr>
  </w:style>
  <w:style w:type="paragraph" w:styleId="Sumrio3">
    <w:name w:val="toc 3"/>
    <w:basedOn w:val="Normal"/>
    <w:next w:val="Normal"/>
    <w:autoRedefine/>
    <w:uiPriority w:val="39"/>
    <w:rsid w:val="00C129E1"/>
    <w:pPr>
      <w:ind w:left="480"/>
    </w:pPr>
    <w:rPr>
      <w:iCs/>
      <w:szCs w:val="20"/>
    </w:rPr>
  </w:style>
  <w:style w:type="paragraph" w:styleId="Sumrio4">
    <w:name w:val="toc 4"/>
    <w:basedOn w:val="Normal"/>
    <w:next w:val="Normal"/>
    <w:autoRedefine/>
    <w:uiPriority w:val="39"/>
    <w:rsid w:val="002C3E30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C3E30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C3E30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C3E30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C3E30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C3E30"/>
    <w:pPr>
      <w:ind w:left="1920"/>
    </w:pPr>
    <w:rPr>
      <w:sz w:val="18"/>
      <w:szCs w:val="18"/>
    </w:rPr>
  </w:style>
  <w:style w:type="paragraph" w:styleId="Corpodetexto">
    <w:name w:val="Body Text"/>
    <w:aliases w:val=" Char"/>
    <w:basedOn w:val="Normal"/>
    <w:rsid w:val="00EC60A9"/>
    <w:pPr>
      <w:spacing w:after="120"/>
    </w:pPr>
  </w:style>
  <w:style w:type="paragraph" w:styleId="Textodebalo">
    <w:name w:val="Balloon Text"/>
    <w:basedOn w:val="Normal"/>
    <w:semiHidden/>
    <w:rsid w:val="00533FE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9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925EB"/>
    <w:pPr>
      <w:ind w:left="708"/>
    </w:pPr>
  </w:style>
  <w:style w:type="character" w:styleId="Refdecomentrio">
    <w:name w:val="annotation reference"/>
    <w:basedOn w:val="Fontepargpadro"/>
    <w:rsid w:val="003B52D7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B52D7"/>
    <w:rPr>
      <w:b/>
      <w:bCs/>
      <w:lang w:val="en-US"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52D7"/>
    <w:rPr>
      <w:rFonts w:ascii="Verdana" w:hAnsi="Verdana"/>
    </w:rPr>
  </w:style>
  <w:style w:type="character" w:customStyle="1" w:styleId="AssuntodocomentrioChar">
    <w:name w:val="Assunto do comentário Char"/>
    <w:basedOn w:val="TextodecomentrioChar"/>
    <w:link w:val="Assuntodocomentrio"/>
    <w:rsid w:val="003B52D7"/>
    <w:rPr>
      <w:rFonts w:ascii="Verdana" w:hAnsi="Verdana"/>
    </w:rPr>
  </w:style>
  <w:style w:type="paragraph" w:styleId="Reviso">
    <w:name w:val="Revision"/>
    <w:hidden/>
    <w:uiPriority w:val="99"/>
    <w:semiHidden/>
    <w:rsid w:val="002E7A91"/>
    <w:rPr>
      <w:rFonts w:ascii="Verdana" w:hAnsi="Verdana"/>
      <w:szCs w:val="24"/>
    </w:rPr>
  </w:style>
  <w:style w:type="paragraph" w:styleId="Textodenotaderodap">
    <w:name w:val="footnote text"/>
    <w:basedOn w:val="Normal"/>
    <w:link w:val="TextodenotaderodapChar"/>
    <w:rsid w:val="005E43C4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5E43C4"/>
    <w:rPr>
      <w:rFonts w:ascii="Verdana" w:hAnsi="Verdana"/>
      <w:lang w:val="en-US" w:eastAsia="en-US"/>
    </w:rPr>
  </w:style>
  <w:style w:type="character" w:styleId="Refdenotaderodap">
    <w:name w:val="footnote reference"/>
    <w:basedOn w:val="Fontepargpadro"/>
    <w:rsid w:val="005E43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ucas.ribeiro@parkstationestacione.com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bio@uvaia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DD6F6-9B8D-472E-91EA-B73C2EEA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2743</Words>
  <Characters>14815</Characters>
  <Application>Microsoft Office Word</Application>
  <DocSecurity>0</DocSecurity>
  <Lines>123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Cliente-NomeProjeto-Especificação_de_Requisitos</vt:lpstr>
      <vt:lpstr>Cliente-NomeProjeto-Especificação_de_Requisitos</vt:lpstr>
    </vt:vector>
  </TitlesOfParts>
  <Company>Marlin</Company>
  <LinksUpToDate>false</LinksUpToDate>
  <CharactersWithSpaces>17523</CharactersWithSpaces>
  <SharedDoc>false</SharedDoc>
  <HLinks>
    <vt:vector size="204" baseType="variant">
      <vt:variant>
        <vt:i4>1507391</vt:i4>
      </vt:variant>
      <vt:variant>
        <vt:i4>198</vt:i4>
      </vt:variant>
      <vt:variant>
        <vt:i4>0</vt:i4>
      </vt:variant>
      <vt:variant>
        <vt:i4>5</vt:i4>
      </vt:variant>
      <vt:variant>
        <vt:lpwstr>mailto:lucas.ribeiro@parkstationestacione.com.br</vt:lpwstr>
      </vt:variant>
      <vt:variant>
        <vt:lpwstr/>
      </vt:variant>
      <vt:variant>
        <vt:i4>1048690</vt:i4>
      </vt:variant>
      <vt:variant>
        <vt:i4>195</vt:i4>
      </vt:variant>
      <vt:variant>
        <vt:i4>0</vt:i4>
      </vt:variant>
      <vt:variant>
        <vt:i4>5</vt:i4>
      </vt:variant>
      <vt:variant>
        <vt:lpwstr>mailto:fabio@uvaia.com.br</vt:lpwstr>
      </vt:variant>
      <vt:variant>
        <vt:lpwstr/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_Toc257370978</vt:lpwstr>
      </vt:variant>
      <vt:variant>
        <vt:i4>1441851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_Toc257370977</vt:lpwstr>
      </vt:variant>
      <vt:variant>
        <vt:i4>1441851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_Toc257370976</vt:lpwstr>
      </vt:variant>
      <vt:variant>
        <vt:i4>1441851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_Toc257370975</vt:lpwstr>
      </vt:variant>
      <vt:variant>
        <vt:i4>1441851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_Toc257370974</vt:lpwstr>
      </vt:variant>
      <vt:variant>
        <vt:i4>1441851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_Toc257370973</vt:lpwstr>
      </vt:variant>
      <vt:variant>
        <vt:i4>1441851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_Toc257370972</vt:lpwstr>
      </vt:variant>
      <vt:variant>
        <vt:i4>1441851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_Toc257370971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_Toc257370970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_Toc257370969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_Toc257370968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_Toc257370967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_Toc257370966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_Toc257370965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_Toc257370964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_Toc257370963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_Toc257370962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_Toc257370961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_Toc257370960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_Toc257370959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_Toc257370958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_Toc257370957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_Toc257370956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_Toc257370955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_Toc257370954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_Toc257370948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_Toc257370947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_Toc257370946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_Toc257370945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_Toc257370944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_Toc257370943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_Toc257370942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Cliente-NomeProjeto-Especificação_de_Requisitos</dc:title>
  <dc:subject>Requisitos</dc:subject>
  <dc:creator>Rui Donati</dc:creator>
  <cp:keywords>Requisitos</cp:keywords>
  <cp:lastModifiedBy>User</cp:lastModifiedBy>
  <cp:revision>2</cp:revision>
  <cp:lastPrinted>2010-03-24T13:56:00Z</cp:lastPrinted>
  <dcterms:created xsi:type="dcterms:W3CDTF">2011-07-08T17:29:00Z</dcterms:created>
  <dcterms:modified xsi:type="dcterms:W3CDTF">2011-07-08T17:29:00Z</dcterms:modified>
  <cp:category>Desenvolvimento</cp:category>
</cp:coreProperties>
</file>